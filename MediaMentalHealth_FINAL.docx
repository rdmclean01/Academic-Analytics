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82E1B" w14:textId="77777777" w:rsidR="00786A6C" w:rsidRPr="00120147" w:rsidRDefault="00120147" w:rsidP="00120147">
      <w:pPr>
        <w:spacing w:line="240" w:lineRule="auto"/>
        <w:jc w:val="center"/>
        <w:rPr>
          <w:rFonts w:cs="Times New Roman"/>
          <w:szCs w:val="24"/>
        </w:rPr>
      </w:pPr>
      <w:r w:rsidRPr="00120147">
        <w:rPr>
          <w:rFonts w:cs="Times New Roman"/>
          <w:szCs w:val="24"/>
        </w:rPr>
        <w:t>Abstract</w:t>
      </w:r>
    </w:p>
    <w:p w14:paraId="7B7D9187" w14:textId="448969AA" w:rsidR="00120147" w:rsidRDefault="00BD2B80" w:rsidP="00210A62">
      <w:pPr>
        <w:pStyle w:val="ListParagraph"/>
        <w:ind w:left="0"/>
      </w:pPr>
      <w:r>
        <w:t>W</w:t>
      </w:r>
      <w:r w:rsidR="00120147" w:rsidRPr="00A777D2">
        <w:t>hile time spent using media has been linked to internalizing problems</w:t>
      </w:r>
      <w:r w:rsidR="00120147">
        <w:t xml:space="preserve">, few studies have explored the role that parents might play in these associations. </w:t>
      </w:r>
      <w:r w:rsidR="00210A62">
        <w:t>T</w:t>
      </w:r>
      <w:r w:rsidR="00120147">
        <w:t>he current study</w:t>
      </w:r>
      <w:r w:rsidR="00F028A2">
        <w:t xml:space="preserve"> explored how </w:t>
      </w:r>
      <w:r w:rsidR="00120147">
        <w:t xml:space="preserve">controlling and autonomy supportive restrictive and active parental media monitoring </w:t>
      </w:r>
      <w:r w:rsidR="00210A62">
        <w:t xml:space="preserve">was associated with adolescents’ internalizing problems via </w:t>
      </w:r>
      <w:r w:rsidR="00120147">
        <w:t>time spent using media (media multitasking, social media, tv, video games, music, reading, texting, and internet)</w:t>
      </w:r>
      <w:r w:rsidR="00F028A2">
        <w:t>.</w:t>
      </w:r>
      <w:r w:rsidR="00120147">
        <w:t xml:space="preserve"> The current study used data from a national study of teens ages 10-20 (</w:t>
      </w:r>
      <w:r w:rsidR="00120147" w:rsidRPr="00DD016F">
        <w:rPr>
          <w:i/>
        </w:rPr>
        <w:t>N</w:t>
      </w:r>
      <w:r w:rsidR="00120147">
        <w:t xml:space="preserve"> = 1193, 52% female, 68</w:t>
      </w:r>
      <w:r w:rsidR="00210A62">
        <w:t>% white, 13% black, 11% Latino)</w:t>
      </w:r>
      <w:r w:rsidR="00120147">
        <w:t xml:space="preserve">. </w:t>
      </w:r>
      <w:r>
        <w:t xml:space="preserve">Results suggested that </w:t>
      </w:r>
      <w:r w:rsidR="00120147">
        <w:t xml:space="preserve">only autonomy supportive restrictive media monitoring was associated with lower media use for both boys and girls on all platforms of media except reading. In turn, media multitasking was associated with higher levels of anxiety and depression, and social media use was associated with higher levels of anxiety. </w:t>
      </w:r>
      <w:r>
        <w:t xml:space="preserve">There were also </w:t>
      </w:r>
      <w:proofErr w:type="gramStart"/>
      <w:r>
        <w:t>a number of</w:t>
      </w:r>
      <w:proofErr w:type="gramEnd"/>
      <w:r>
        <w:t xml:space="preserve"> associations that varied as a function of adolescent sex. </w:t>
      </w:r>
      <w:r w:rsidR="00120147">
        <w:t xml:space="preserve">Discussion </w:t>
      </w:r>
      <w:r>
        <w:t xml:space="preserve">focuses </w:t>
      </w:r>
      <w:r w:rsidR="00120147">
        <w:t xml:space="preserve">on the </w:t>
      </w:r>
      <w:r w:rsidR="00210A62">
        <w:t>links between parental media monitoring, media use, and adolescents’ internalizing symptoms</w:t>
      </w:r>
      <w:r w:rsidR="00120147">
        <w:t>.</w:t>
      </w:r>
    </w:p>
    <w:p w14:paraId="6C64D948" w14:textId="77777777" w:rsidR="006352F6" w:rsidRDefault="006352F6" w:rsidP="006352F6">
      <w:pPr>
        <w:ind w:firstLine="0"/>
      </w:pPr>
      <w:r>
        <w:t xml:space="preserve">Keywords: parental media monitoring, parental mediation, media, internalizing, adolescents </w:t>
      </w:r>
    </w:p>
    <w:p w14:paraId="1B44F270" w14:textId="3146513B" w:rsidR="00120147" w:rsidRDefault="006352F6" w:rsidP="006352F6">
      <w:pPr>
        <w:ind w:firstLine="0"/>
      </w:pPr>
      <w:r>
        <w:t xml:space="preserve">Public significance statement: When parents used autonomy supportive restrictive monitoring of their adolescents’ media, it was associated with lower levels of most types of media use and lower levels of depression and anxiety. In turn, media multitasking, social media use, and video game use were associated with higher levels of internalizing symptoms. These findings support the notion that children benefit when parents have restrictions on media that maximize adolescents’ autonomy. </w:t>
      </w:r>
      <w:r w:rsidR="00120147">
        <w:br w:type="page"/>
      </w:r>
    </w:p>
    <w:p w14:paraId="1B9DE83C" w14:textId="77777777" w:rsidR="00BD7512" w:rsidRDefault="00BD7512" w:rsidP="00BD7512">
      <w:pPr>
        <w:spacing w:after="0"/>
        <w:ind w:firstLine="0"/>
        <w:jc w:val="center"/>
        <w:rPr>
          <w:rFonts w:cs="Times New Roman"/>
          <w:szCs w:val="24"/>
        </w:rPr>
      </w:pPr>
      <w:r>
        <w:rPr>
          <w:rFonts w:cs="Times New Roman"/>
          <w:szCs w:val="24"/>
        </w:rPr>
        <w:lastRenderedPageBreak/>
        <w:t>Associations between Parental Media Monitoring, Media Use, and Internalizing Symptoms during Adolescence</w:t>
      </w:r>
    </w:p>
    <w:p w14:paraId="498BAE87" w14:textId="5E1BC735" w:rsidR="000177E0" w:rsidRDefault="00DE58AA" w:rsidP="004F1B2B">
      <w:pPr>
        <w:spacing w:after="0"/>
      </w:pPr>
      <w:r>
        <w:t>Depression</w:t>
      </w:r>
      <w:r w:rsidR="00AC3A7C">
        <w:t xml:space="preserve"> and anxiety are among </w:t>
      </w:r>
      <w:r>
        <w:t>the leading</w:t>
      </w:r>
      <w:r w:rsidR="00AC3A7C">
        <w:t xml:space="preserve"> </w:t>
      </w:r>
      <w:r w:rsidR="00406555">
        <w:t>internalizing behavior</w:t>
      </w:r>
      <w:r>
        <w:t xml:space="preserve"> diagnoses for adolescents and a major concern for parents and health professionals (</w:t>
      </w:r>
      <w:r w:rsidR="00901677">
        <w:t>Weinberger</w:t>
      </w:r>
      <w:r w:rsidR="009D773D">
        <w:t xml:space="preserve"> et al.,</w:t>
      </w:r>
      <w:r w:rsidR="00901677">
        <w:t xml:space="preserve"> 2017; </w:t>
      </w:r>
      <w:r w:rsidR="00534DF3" w:rsidRPr="00643D9C">
        <w:t>NIMH, 2016</w:t>
      </w:r>
      <w:r w:rsidRPr="00643D9C">
        <w:t>)</w:t>
      </w:r>
      <w:r w:rsidR="008E28DD">
        <w:t>, in part because of their relation to negative outcome</w:t>
      </w:r>
      <w:r w:rsidR="00D72B36">
        <w:t>s</w:t>
      </w:r>
      <w:r w:rsidR="008E28DD">
        <w:t xml:space="preserve"> such as</w:t>
      </w:r>
      <w:r w:rsidR="00F94B65">
        <w:t xml:space="preserve"> lower sleep quality (</w:t>
      </w:r>
      <w:r w:rsidR="00F94B65" w:rsidRPr="00643D9C">
        <w:t>Palmer, Oosterhoff, Bower, Kaplow, Alfano, 2018</w:t>
      </w:r>
      <w:r w:rsidR="00F94B65">
        <w:t xml:space="preserve">), </w:t>
      </w:r>
      <w:r w:rsidR="0092531B">
        <w:t>suicid</w:t>
      </w:r>
      <w:r w:rsidR="008E28DD">
        <w:t xml:space="preserve">al ideation </w:t>
      </w:r>
      <w:r w:rsidR="0092531B">
        <w:t>(World Health Organization, 2018)</w:t>
      </w:r>
      <w:r w:rsidR="008E28DD">
        <w:t xml:space="preserve">, </w:t>
      </w:r>
      <w:r w:rsidR="00475B5E">
        <w:t>addiction (</w:t>
      </w:r>
      <w:proofErr w:type="spellStart"/>
      <w:r w:rsidR="00B97B81">
        <w:t>Brenhouse</w:t>
      </w:r>
      <w:proofErr w:type="spellEnd"/>
      <w:r w:rsidR="00B97B81">
        <w:t xml:space="preserve">, Sonntag, &amp; Andersen, 2008; </w:t>
      </w:r>
      <w:r w:rsidR="00ED4CF9">
        <w:t xml:space="preserve">Kelley, </w:t>
      </w:r>
      <w:proofErr w:type="spellStart"/>
      <w:r w:rsidR="00B97B81">
        <w:t>Schocet</w:t>
      </w:r>
      <w:proofErr w:type="spellEnd"/>
      <w:r w:rsidR="00B97B81">
        <w:t xml:space="preserve">, &amp; Landry, 2004; </w:t>
      </w:r>
      <w:r w:rsidR="00475B5E">
        <w:t>Lai et al., 2015),</w:t>
      </w:r>
      <w:r w:rsidR="00F94B65">
        <w:t xml:space="preserve"> and</w:t>
      </w:r>
      <w:r w:rsidR="00475B5E">
        <w:t xml:space="preserve"> </w:t>
      </w:r>
      <w:r w:rsidR="0059604E">
        <w:t>substance abuse (</w:t>
      </w:r>
      <w:proofErr w:type="spellStart"/>
      <w:r w:rsidR="0059604E">
        <w:t>Hussong</w:t>
      </w:r>
      <w:proofErr w:type="spellEnd"/>
      <w:r w:rsidR="0059604E">
        <w:t xml:space="preserve">, Jones, Stein, </w:t>
      </w:r>
      <w:proofErr w:type="spellStart"/>
      <w:r w:rsidR="0059604E">
        <w:t>Baucom</w:t>
      </w:r>
      <w:proofErr w:type="spellEnd"/>
      <w:r w:rsidR="0059604E">
        <w:t xml:space="preserve">, &amp; </w:t>
      </w:r>
      <w:proofErr w:type="spellStart"/>
      <w:r w:rsidR="0059604E">
        <w:t>Boeding</w:t>
      </w:r>
      <w:proofErr w:type="spellEnd"/>
      <w:r w:rsidR="0059604E">
        <w:t>, 2011</w:t>
      </w:r>
      <w:r w:rsidR="00583D32">
        <w:t>;</w:t>
      </w:r>
      <w:r w:rsidR="00191D0F">
        <w:t xml:space="preserve"> </w:t>
      </w:r>
      <w:proofErr w:type="spellStart"/>
      <w:r w:rsidR="00191D0F">
        <w:t>Pardini</w:t>
      </w:r>
      <w:proofErr w:type="spellEnd"/>
      <w:r w:rsidR="00191D0F">
        <w:t xml:space="preserve">, </w:t>
      </w:r>
      <w:proofErr w:type="spellStart"/>
      <w:r w:rsidR="00191D0F">
        <w:t>Lochman</w:t>
      </w:r>
      <w:proofErr w:type="spellEnd"/>
      <w:r w:rsidR="00191D0F">
        <w:t>, &amp; Wells, 2004</w:t>
      </w:r>
      <w:r w:rsidR="00F94B65">
        <w:t>)</w:t>
      </w:r>
      <w:r w:rsidR="007535A6">
        <w:t>.</w:t>
      </w:r>
      <w:r w:rsidR="00CB1E66">
        <w:t xml:space="preserve"> Previous researchers have shown that adolescence is a developmental risk period for the presentation and exacerbation of internalizing behaviors (</w:t>
      </w:r>
      <w:r w:rsidR="00BD2BAE">
        <w:t>Hayward &amp; Sanborn, 2002</w:t>
      </w:r>
      <w:r w:rsidR="00CB1E66">
        <w:t>). Researchers have theorized that this increased risk for internalizing behaviors during adolescen</w:t>
      </w:r>
      <w:r w:rsidR="00210A62">
        <w:t>ce</w:t>
      </w:r>
      <w:r w:rsidR="00CB1E66">
        <w:t xml:space="preserve"> may be due to a variety of factors including biological changes associated with the onset of puberty (</w:t>
      </w:r>
      <w:proofErr w:type="spellStart"/>
      <w:r w:rsidR="00BD2BAE">
        <w:t>Natsuaki</w:t>
      </w:r>
      <w:proofErr w:type="spellEnd"/>
      <w:r w:rsidR="00BD2BAE">
        <w:t xml:space="preserve"> et al., 2009</w:t>
      </w:r>
      <w:r w:rsidR="00CB1E66">
        <w:t>), increased stress, perhaps due to increased autonomy (</w:t>
      </w:r>
      <w:r w:rsidR="00CB1E66" w:rsidRPr="0088292E">
        <w:t>Graber &amp; Sontag</w:t>
      </w:r>
      <w:r w:rsidR="00CB1E66">
        <w:t xml:space="preserve">, 2009), a decline in positive affect (likely due to biological changes; Weinstein, </w:t>
      </w:r>
      <w:proofErr w:type="spellStart"/>
      <w:r w:rsidR="00CB1E66">
        <w:t>Mermelstein</w:t>
      </w:r>
      <w:proofErr w:type="spellEnd"/>
      <w:r w:rsidR="00CB1E66">
        <w:t xml:space="preserve">, </w:t>
      </w:r>
      <w:proofErr w:type="spellStart"/>
      <w:r w:rsidR="00CB1E66">
        <w:t>Hankin</w:t>
      </w:r>
      <w:proofErr w:type="spellEnd"/>
      <w:r w:rsidR="00CB1E66">
        <w:t xml:space="preserve">, </w:t>
      </w:r>
      <w:proofErr w:type="spellStart"/>
      <w:r w:rsidR="00CB1E66">
        <w:t>Hedeker</w:t>
      </w:r>
      <w:proofErr w:type="spellEnd"/>
      <w:r w:rsidR="00CB1E66">
        <w:t>, &amp; Flay, 2007), and increased cognitive skills which allow for rumination on negative and stressful events (</w:t>
      </w:r>
      <w:proofErr w:type="spellStart"/>
      <w:r w:rsidR="00CB1E66" w:rsidRPr="0088292E">
        <w:t>Avenevoli</w:t>
      </w:r>
      <w:proofErr w:type="spellEnd"/>
      <w:r w:rsidR="00CB1E66" w:rsidRPr="0088292E">
        <w:t xml:space="preserve"> &amp;</w:t>
      </w:r>
      <w:r w:rsidR="00CB1E66">
        <w:t xml:space="preserve"> Steinberg, 2001).   </w:t>
      </w:r>
      <w:r w:rsidR="00D4274A">
        <w:t xml:space="preserve"> </w:t>
      </w:r>
    </w:p>
    <w:p w14:paraId="4ED35170" w14:textId="70C8CDB9" w:rsidR="001B1F88" w:rsidRDefault="00DE58AA" w:rsidP="004F1B2B">
      <w:pPr>
        <w:spacing w:after="0"/>
      </w:pPr>
      <w:r>
        <w:t xml:space="preserve">Factors contributing to depressive symptomology </w:t>
      </w:r>
      <w:r w:rsidR="00232ECC">
        <w:t xml:space="preserve">are </w:t>
      </w:r>
      <w:r>
        <w:t xml:space="preserve">multifaceted, but research has suggested higher levels of </w:t>
      </w:r>
      <w:r w:rsidR="00FD1E15">
        <w:t xml:space="preserve">internalizing behaviors </w:t>
      </w:r>
      <w:r>
        <w:t xml:space="preserve">are associated with </w:t>
      </w:r>
      <w:r w:rsidR="00424462">
        <w:t>media use</w:t>
      </w:r>
      <w:r w:rsidR="00662484">
        <w:t xml:space="preserve"> (</w:t>
      </w:r>
      <w:r w:rsidR="006E6426" w:rsidRPr="000177E0">
        <w:t>Houghton</w:t>
      </w:r>
      <w:r w:rsidR="00583D32">
        <w:t xml:space="preserve"> et al.</w:t>
      </w:r>
      <w:r w:rsidR="006E6426" w:rsidRPr="000177E0">
        <w:t>, 2018</w:t>
      </w:r>
      <w:r w:rsidR="00FD1E15">
        <w:t>; Maras et al., 2015</w:t>
      </w:r>
      <w:r w:rsidR="00906FBE">
        <w:t xml:space="preserve">; </w:t>
      </w:r>
      <w:r w:rsidR="00906FBE" w:rsidRPr="00DB1B17">
        <w:t>Twenge, Joiner, Rogers, &amp; Martin, 2018</w:t>
      </w:r>
      <w:r w:rsidR="00662484">
        <w:t>)</w:t>
      </w:r>
      <w:r w:rsidR="00424462">
        <w:t xml:space="preserve">. </w:t>
      </w:r>
      <w:r w:rsidR="006E6426">
        <w:t xml:space="preserve">These findings are especially relevant because </w:t>
      </w:r>
      <w:r w:rsidR="003F3FFA">
        <w:t xml:space="preserve">over </w:t>
      </w:r>
      <w:r w:rsidR="00C67C93">
        <w:t>7</w:t>
      </w:r>
      <w:r w:rsidR="003F3FFA">
        <w:t>0</w:t>
      </w:r>
      <w:r w:rsidR="00C67C93">
        <w:t xml:space="preserve">% of </w:t>
      </w:r>
      <w:r w:rsidR="00662484">
        <w:t xml:space="preserve">American teenagers (age 13-18) </w:t>
      </w:r>
      <w:r w:rsidR="00C67C93">
        <w:t>have, or have access to, a smartphone (</w:t>
      </w:r>
      <w:r w:rsidR="00C67C93" w:rsidRPr="00DB1B17">
        <w:t>Lenhart, 2015</w:t>
      </w:r>
      <w:r w:rsidR="00C67C93">
        <w:t xml:space="preserve">) and are </w:t>
      </w:r>
      <w:r w:rsidR="00662484">
        <w:t>spending nearly 9 hours a day on entertainment media</w:t>
      </w:r>
      <w:r w:rsidR="00935AA3">
        <w:t xml:space="preserve"> (</w:t>
      </w:r>
      <w:r w:rsidR="00ED4CF9">
        <w:t xml:space="preserve">i.e. </w:t>
      </w:r>
      <w:r w:rsidR="00935AA3">
        <w:t>media</w:t>
      </w:r>
      <w:r w:rsidR="00662484">
        <w:t xml:space="preserve"> outside of school and homework</w:t>
      </w:r>
      <w:r w:rsidR="00935AA3">
        <w:t>;</w:t>
      </w:r>
      <w:r w:rsidR="00DB1B17">
        <w:t xml:space="preserve"> </w:t>
      </w:r>
      <w:r w:rsidR="00662484">
        <w:t>Rideout, 2016)</w:t>
      </w:r>
      <w:r w:rsidR="00C67C93">
        <w:t xml:space="preserve">. </w:t>
      </w:r>
      <w:r w:rsidR="008E28DD">
        <w:t xml:space="preserve">In </w:t>
      </w:r>
      <w:r w:rsidR="0048093F">
        <w:t>conju</w:t>
      </w:r>
      <w:r w:rsidR="00C91553">
        <w:t>n</w:t>
      </w:r>
      <w:r w:rsidR="0048093F">
        <w:t xml:space="preserve">ction with the rise in </w:t>
      </w:r>
      <w:r w:rsidR="008E28DD">
        <w:t xml:space="preserve">new </w:t>
      </w:r>
      <w:r w:rsidR="008E28DD">
        <w:lastRenderedPageBreak/>
        <w:t xml:space="preserve">media, </w:t>
      </w:r>
      <w:r w:rsidR="00A52AC6">
        <w:t xml:space="preserve">research has </w:t>
      </w:r>
      <w:r w:rsidR="00906FBE">
        <w:t xml:space="preserve">also </w:t>
      </w:r>
      <w:r w:rsidR="00A52AC6">
        <w:t>shown an increase in media-multitasking</w:t>
      </w:r>
      <w:r w:rsidR="00662484">
        <w:t xml:space="preserve"> (</w:t>
      </w:r>
      <w:ins w:id="0" w:author="Ryan McLean" w:date="2019-01-24T16:15:00Z">
        <w:r w:rsidR="00F6367B">
          <w:t xml:space="preserve">i.e., </w:t>
        </w:r>
      </w:ins>
      <w:r w:rsidR="00662484">
        <w:t xml:space="preserve">engaging in multiple forms </w:t>
      </w:r>
      <w:r w:rsidR="008E28DD">
        <w:t xml:space="preserve">of media </w:t>
      </w:r>
      <w:r w:rsidR="00662484">
        <w:t xml:space="preserve">at once). </w:t>
      </w:r>
      <w:r w:rsidR="00F94B65">
        <w:t xml:space="preserve">While these </w:t>
      </w:r>
      <w:r w:rsidR="00652C58">
        <w:t xml:space="preserve">results </w:t>
      </w:r>
      <w:r w:rsidR="00F94B65">
        <w:t xml:space="preserve">are somewhat disheartening, research has found that parental monitoring of their child’s media may be an effective way to attenuate the potentially negative effects of media use. Thus, </w:t>
      </w:r>
      <w:r w:rsidR="00E50CC3">
        <w:t xml:space="preserve">the purpose of the </w:t>
      </w:r>
      <w:r w:rsidR="008E28DD">
        <w:t xml:space="preserve">current </w:t>
      </w:r>
      <w:r w:rsidR="00E50CC3">
        <w:t xml:space="preserve">study was </w:t>
      </w:r>
      <w:r w:rsidR="001876B7">
        <w:t>to better understand the role of parental media monitoring on adolescents’ internalizing behavior via reduced time spent with media using a national sample of adolescents, ages 10-20.</w:t>
      </w:r>
      <w:r w:rsidR="00E50CC3">
        <w:t xml:space="preserve"> </w:t>
      </w:r>
    </w:p>
    <w:p w14:paraId="6575AA23" w14:textId="125D7D7C" w:rsidR="00E50CC3" w:rsidRDefault="00E50CC3" w:rsidP="00206679">
      <w:pPr>
        <w:spacing w:after="0"/>
        <w:ind w:firstLine="0"/>
        <w:rPr>
          <w:b/>
        </w:rPr>
      </w:pPr>
      <w:r w:rsidRPr="00206679">
        <w:rPr>
          <w:b/>
        </w:rPr>
        <w:t xml:space="preserve">Media Use and </w:t>
      </w:r>
      <w:r w:rsidR="00406555">
        <w:rPr>
          <w:b/>
        </w:rPr>
        <w:t>Internalizing behavior</w:t>
      </w:r>
    </w:p>
    <w:p w14:paraId="7B11463A" w14:textId="4C3D54BE" w:rsidR="002418E0" w:rsidRPr="00D07314" w:rsidRDefault="00BD2BAE" w:rsidP="008F4348">
      <w:pPr>
        <w:spacing w:after="0"/>
      </w:pPr>
      <w:r>
        <w:t>M</w:t>
      </w:r>
      <w:r w:rsidR="002418E0">
        <w:t xml:space="preserve">edia use has been associated with higher levels of internalizing </w:t>
      </w:r>
      <w:r w:rsidR="00906FBE">
        <w:t xml:space="preserve">symptomology </w:t>
      </w:r>
      <w:r w:rsidR="002418E0">
        <w:t>during adolescence</w:t>
      </w:r>
      <w:r w:rsidR="00906FBE">
        <w:t xml:space="preserve">, which may be explained, at least in part, by the media </w:t>
      </w:r>
      <w:r w:rsidR="002418E0">
        <w:t xml:space="preserve">practice model </w:t>
      </w:r>
      <w:r w:rsidR="002418E0" w:rsidRPr="0088292E">
        <w:t>(Steele &amp; Brown</w:t>
      </w:r>
      <w:r w:rsidR="002418E0">
        <w:t xml:space="preserve">, 1995). The media practice model addresses the intentions of individuals in </w:t>
      </w:r>
      <w:r w:rsidR="002418E0" w:rsidRPr="007B0ADF">
        <w:rPr>
          <w:i/>
        </w:rPr>
        <w:t>selecting</w:t>
      </w:r>
      <w:r w:rsidR="002418E0">
        <w:t xml:space="preserve"> media, the ways in which individuals </w:t>
      </w:r>
      <w:r w:rsidR="002418E0">
        <w:rPr>
          <w:i/>
        </w:rPr>
        <w:t xml:space="preserve">interact </w:t>
      </w:r>
      <w:r w:rsidR="002418E0" w:rsidRPr="007B0ADF">
        <w:t>with media</w:t>
      </w:r>
      <w:r w:rsidR="007B0ADF">
        <w:t xml:space="preserve">, </w:t>
      </w:r>
      <w:r w:rsidR="002418E0">
        <w:t xml:space="preserve">and the ways in which individuals </w:t>
      </w:r>
      <w:r w:rsidR="007B0ADF" w:rsidRPr="007B0ADF">
        <w:rPr>
          <w:i/>
        </w:rPr>
        <w:t>apply</w:t>
      </w:r>
      <w:r w:rsidR="002418E0">
        <w:t xml:space="preserve"> media to their life. </w:t>
      </w:r>
      <w:r w:rsidR="007B0ADF">
        <w:t xml:space="preserve">Media selection may occur because of biological or environmental factors, or simply out of convenience. Media interaction is the way that an individual interacts with media and interprets various </w:t>
      </w:r>
      <w:r w:rsidR="00906FBE">
        <w:t>m</w:t>
      </w:r>
      <w:r w:rsidR="007B0ADF">
        <w:t xml:space="preserve">essages. Media application is the way that the media </w:t>
      </w:r>
      <w:r w:rsidR="0095450A">
        <w:t xml:space="preserve">messages </w:t>
      </w:r>
      <w:r w:rsidR="001D6827">
        <w:t>are</w:t>
      </w:r>
      <w:r w:rsidR="0095450A">
        <w:t xml:space="preserve"> internalized</w:t>
      </w:r>
      <w:r w:rsidR="001D6827">
        <w:t xml:space="preserve"> and applied in day-to-day interactions</w:t>
      </w:r>
      <w:r w:rsidR="002418E0">
        <w:t xml:space="preserve">. </w:t>
      </w:r>
      <w:r w:rsidR="007B0ADF">
        <w:t xml:space="preserve">The media practice model gives us insights into why media </w:t>
      </w:r>
      <w:r w:rsidR="00906FBE">
        <w:t xml:space="preserve">may be </w:t>
      </w:r>
      <w:r w:rsidR="007B0ADF">
        <w:t>associated with internalizing problems</w:t>
      </w:r>
      <w:del w:id="1" w:author="Ryan McLean" w:date="2019-01-24T16:17:00Z">
        <w:r w:rsidR="00906FBE" w:rsidDel="00F6367B">
          <w:delText>,</w:delText>
        </w:r>
      </w:del>
      <w:r w:rsidR="00906FBE">
        <w:t xml:space="preserve"> and raises issues of </w:t>
      </w:r>
      <w:r w:rsidR="007B0ADF">
        <w:t xml:space="preserve">direction of effects. For example, </w:t>
      </w:r>
      <w:r w:rsidR="00906FBE">
        <w:t xml:space="preserve">the notion of </w:t>
      </w:r>
      <w:r w:rsidR="007B0ADF">
        <w:t xml:space="preserve">media selection </w:t>
      </w:r>
      <w:r w:rsidR="00906FBE">
        <w:t>may suggest that adolescents</w:t>
      </w:r>
      <w:del w:id="2" w:author="Ryan McLean" w:date="2019-01-24T16:17:00Z">
        <w:r w:rsidR="00906FBE" w:rsidDel="00F6367B">
          <w:delText>’</w:delText>
        </w:r>
      </w:del>
      <w:r w:rsidR="00906FBE">
        <w:t xml:space="preserve"> with internalizing symptomology </w:t>
      </w:r>
      <w:r w:rsidR="007B0ADF">
        <w:t>select</w:t>
      </w:r>
      <w:r w:rsidR="00906FBE">
        <w:t xml:space="preserve"> certain types of media </w:t>
      </w:r>
      <w:proofErr w:type="gramStart"/>
      <w:r w:rsidR="00906FBE">
        <w:t>as a means</w:t>
      </w:r>
      <w:r w:rsidR="007B0ADF">
        <w:t xml:space="preserve"> </w:t>
      </w:r>
      <w:r w:rsidR="00906FBE">
        <w:t>to</w:t>
      </w:r>
      <w:proofErr w:type="gramEnd"/>
      <w:r w:rsidR="00906FBE">
        <w:t xml:space="preserve"> c</w:t>
      </w:r>
      <w:r w:rsidR="007B0ADF">
        <w:t>ope with a negative emotional state</w:t>
      </w:r>
      <w:r w:rsidR="00906FBE">
        <w:t xml:space="preserve">. In turn, or on the other hand, interaction with negative or isolating media may lead to increased levels of internalizing symptoms </w:t>
      </w:r>
      <w:r w:rsidR="007B0ADF">
        <w:t>(</w:t>
      </w:r>
      <w:r w:rsidR="00906FBE">
        <w:t xml:space="preserve">Marino et al., 2016; </w:t>
      </w:r>
      <w:r w:rsidR="007B0ADF">
        <w:t xml:space="preserve">Rubin, 1994; </w:t>
      </w:r>
      <w:r w:rsidR="007B0ADF" w:rsidRPr="00420385">
        <w:t>Spada,</w:t>
      </w:r>
      <w:r w:rsidR="007B0ADF">
        <w:t xml:space="preserve"> Langston, </w:t>
      </w:r>
      <w:proofErr w:type="spellStart"/>
      <w:r w:rsidR="007B0ADF">
        <w:t>Nekcevic</w:t>
      </w:r>
      <w:proofErr w:type="spellEnd"/>
      <w:r w:rsidR="007B0ADF">
        <w:t>, Moneta, 2008</w:t>
      </w:r>
      <w:r w:rsidR="00D07314">
        <w:t>)</w:t>
      </w:r>
      <w:r w:rsidR="00906FBE">
        <w:t>, especially if harmful media messages are applied and internalized</w:t>
      </w:r>
      <w:r w:rsidR="00D07314">
        <w:t>.</w:t>
      </w:r>
      <w:r>
        <w:t xml:space="preserve"> Previous researchers have theoretically argued that it</w:t>
      </w:r>
      <w:r w:rsidR="00ED4CF9">
        <w:t xml:space="preserve"> is</w:t>
      </w:r>
      <w:r>
        <w:t xml:space="preserve"> not media use itself that is causing adolescents</w:t>
      </w:r>
      <w:r w:rsidR="00ED4CF9">
        <w:t>’</w:t>
      </w:r>
      <w:r>
        <w:t xml:space="preserve"> internalizing symptoms, but rather factors related to the content of the </w:t>
      </w:r>
      <w:r>
        <w:lastRenderedPageBreak/>
        <w:t>media and adolescents’ reasons for using the media. Indeed cross-sectional, self-report studies suggest that adolescents who are prone to being bored (</w:t>
      </w:r>
      <w:proofErr w:type="spellStart"/>
      <w:r w:rsidR="00514864">
        <w:t>Elhai</w:t>
      </w:r>
      <w:proofErr w:type="spellEnd"/>
      <w:r w:rsidR="00514864">
        <w:t xml:space="preserve">, Vasquez, </w:t>
      </w:r>
      <w:proofErr w:type="spellStart"/>
      <w:r w:rsidR="00514864">
        <w:t>Lustgarten</w:t>
      </w:r>
      <w:proofErr w:type="spellEnd"/>
      <w:r w:rsidR="00514864">
        <w:t>, Levine, &amp; Hall, 2017</w:t>
      </w:r>
      <w:r>
        <w:t>) and who envy what they see on others</w:t>
      </w:r>
      <w:r w:rsidR="00D42B4B">
        <w:t>’</w:t>
      </w:r>
      <w:r>
        <w:t xml:space="preserve"> social media sites (</w:t>
      </w:r>
      <w:proofErr w:type="spellStart"/>
      <w:r w:rsidR="00514864">
        <w:t>Tandoc</w:t>
      </w:r>
      <w:proofErr w:type="spellEnd"/>
      <w:r w:rsidR="00514864">
        <w:t xml:space="preserve">, </w:t>
      </w:r>
      <w:proofErr w:type="spellStart"/>
      <w:r w:rsidR="00514864">
        <w:t>Ferrucci</w:t>
      </w:r>
      <w:proofErr w:type="spellEnd"/>
      <w:r w:rsidR="00514864">
        <w:t>, &amp; Duffy, 2015</w:t>
      </w:r>
      <w:r>
        <w:t>) are more likely to be depressed after engaging with the media than adolescents who are not using the media to alleviate boredom and do not feel envious of what they see online.</w:t>
      </w:r>
      <w:r w:rsidR="00906FBE">
        <w:t xml:space="preserve"> Taken together, this theoretical model</w:t>
      </w:r>
      <w:r>
        <w:t xml:space="preserve"> and empirical research</w:t>
      </w:r>
      <w:r w:rsidR="00906FBE">
        <w:t xml:space="preserve"> suggest that the link between media use and adolescents’ internalizing symptomology is likely bidirectional. </w:t>
      </w:r>
      <w:r w:rsidR="00D07314">
        <w:t xml:space="preserve"> </w:t>
      </w:r>
      <w:r w:rsidR="007B0ADF">
        <w:t xml:space="preserve"> </w:t>
      </w:r>
    </w:p>
    <w:p w14:paraId="30B1A11E" w14:textId="5BEC2639" w:rsidR="0066417A" w:rsidRDefault="00D42B4B" w:rsidP="00152B97">
      <w:pPr>
        <w:spacing w:after="0"/>
      </w:pPr>
      <w:r>
        <w:t xml:space="preserve">Previous research conducted on this topic has been </w:t>
      </w:r>
      <w:r w:rsidR="00D07314">
        <w:t xml:space="preserve">cross-sectional, making it </w:t>
      </w:r>
      <w:r w:rsidR="003868D5">
        <w:t xml:space="preserve">difficult </w:t>
      </w:r>
      <w:r w:rsidR="00D07314">
        <w:t xml:space="preserve">to determine direction of effects. This </w:t>
      </w:r>
      <w:r w:rsidR="0065678A">
        <w:t>research has shown that adolescents (age</w:t>
      </w:r>
      <w:r w:rsidR="003868D5">
        <w:t>s</w:t>
      </w:r>
      <w:r w:rsidR="0065678A">
        <w:t xml:space="preserve"> 14-18) who spent more time on new media </w:t>
      </w:r>
      <w:r w:rsidR="008D0378">
        <w:t>reported higher levels of internalizing problems</w:t>
      </w:r>
      <w:r w:rsidR="0065678A">
        <w:t xml:space="preserve"> (Twenge</w:t>
      </w:r>
      <w:r w:rsidR="00932801">
        <w:t xml:space="preserve"> et al.,</w:t>
      </w:r>
      <w:r w:rsidR="0065678A">
        <w:t xml:space="preserve"> 2018), while another found that internet </w:t>
      </w:r>
      <w:r w:rsidR="008D0378">
        <w:t xml:space="preserve">use </w:t>
      </w:r>
      <w:r w:rsidR="0065678A">
        <w:t xml:space="preserve">specifically </w:t>
      </w:r>
      <w:r w:rsidR="008D0378">
        <w:t xml:space="preserve">was associated with </w:t>
      </w:r>
      <w:r w:rsidR="0065678A">
        <w:t>depression and suicid</w:t>
      </w:r>
      <w:r w:rsidR="008D0378">
        <w:t>al</w:t>
      </w:r>
      <w:r w:rsidR="0065678A">
        <w:t xml:space="preserve"> ideation between ages 13 and 18 (Do, Shin, Bautista, &amp; Foo, 2013)</w:t>
      </w:r>
      <w:r w:rsidR="008D0378">
        <w:t xml:space="preserve">. While </w:t>
      </w:r>
      <w:proofErr w:type="gramStart"/>
      <w:r w:rsidR="008D0378">
        <w:t>both of these</w:t>
      </w:r>
      <w:proofErr w:type="gramEnd"/>
      <w:r w:rsidR="008D0378">
        <w:t xml:space="preserve"> studies have established a link between media use and depressive symptomology, o</w:t>
      </w:r>
      <w:r w:rsidR="0065678A">
        <w:t>ther studies have not found links when looking at more severe forms of depression (</w:t>
      </w:r>
      <w:proofErr w:type="spellStart"/>
      <w:r w:rsidR="0065678A" w:rsidRPr="006027DD">
        <w:t>Jelenchick</w:t>
      </w:r>
      <w:proofErr w:type="spellEnd"/>
      <w:r w:rsidR="0065678A" w:rsidRPr="006027DD">
        <w:t xml:space="preserve">, Eickhoff, </w:t>
      </w:r>
      <w:r w:rsidR="00A648DE">
        <w:t xml:space="preserve">&amp; </w:t>
      </w:r>
      <w:r w:rsidR="0065678A" w:rsidRPr="006027DD">
        <w:t>Moreno, 2013</w:t>
      </w:r>
      <w:r w:rsidR="0065678A">
        <w:t>).</w:t>
      </w:r>
      <w:r w:rsidR="00F46352">
        <w:t xml:space="preserve"> </w:t>
      </w:r>
      <w:r w:rsidR="0065678A">
        <w:t>Longitudinal</w:t>
      </w:r>
      <w:r w:rsidR="008D0378">
        <w:t xml:space="preserve"> research adds to these findings by suggesting that h</w:t>
      </w:r>
      <w:r w:rsidR="0065678A">
        <w:t>igher levels of screen time, mobile phone use, and television viewing (</w:t>
      </w:r>
      <w:r w:rsidR="008D0378">
        <w:t xml:space="preserve">Bickham, </w:t>
      </w:r>
      <w:proofErr w:type="spellStart"/>
      <w:r w:rsidR="008D0378">
        <w:t>Hswen</w:t>
      </w:r>
      <w:proofErr w:type="spellEnd"/>
      <w:r w:rsidR="008D0378">
        <w:t>, &amp; Rich, 201</w:t>
      </w:r>
      <w:r w:rsidR="00A52518">
        <w:t>5</w:t>
      </w:r>
      <w:r w:rsidR="008D0378">
        <w:t xml:space="preserve">; </w:t>
      </w:r>
      <w:r w:rsidR="0065678A">
        <w:t>Houghton et al., 2018)</w:t>
      </w:r>
      <w:r w:rsidR="008D0378">
        <w:t xml:space="preserve">, as well as high levels of social media use </w:t>
      </w:r>
      <w:r w:rsidR="00690262">
        <w:t>(</w:t>
      </w:r>
      <w:proofErr w:type="spellStart"/>
      <w:r w:rsidR="008F4348" w:rsidRPr="00420385">
        <w:t>Frison</w:t>
      </w:r>
      <w:proofErr w:type="spellEnd"/>
      <w:r w:rsidR="008F4348">
        <w:t xml:space="preserve"> &amp; </w:t>
      </w:r>
      <w:proofErr w:type="spellStart"/>
      <w:r w:rsidR="008F4348">
        <w:t>Eggermont</w:t>
      </w:r>
      <w:proofErr w:type="spellEnd"/>
      <w:r w:rsidR="008F4348">
        <w:t xml:space="preserve">, 2017; </w:t>
      </w:r>
      <w:proofErr w:type="spellStart"/>
      <w:r w:rsidR="00690262" w:rsidRPr="00420385">
        <w:t>Nesi</w:t>
      </w:r>
      <w:proofErr w:type="spellEnd"/>
      <w:r w:rsidR="00690262">
        <w:t xml:space="preserve">, Miller, &amp; </w:t>
      </w:r>
      <w:proofErr w:type="spellStart"/>
      <w:r w:rsidR="00690262">
        <w:t>Prinstein</w:t>
      </w:r>
      <w:proofErr w:type="spellEnd"/>
      <w:r w:rsidR="00690262">
        <w:t xml:space="preserve">, 2017) </w:t>
      </w:r>
      <w:r w:rsidR="008D0378">
        <w:t xml:space="preserve">were associated with </w:t>
      </w:r>
      <w:r w:rsidR="00F46352">
        <w:t>higher levels of internalizing problems</w:t>
      </w:r>
      <w:r w:rsidR="008D0378">
        <w:t xml:space="preserve"> over time</w:t>
      </w:r>
      <w:r w:rsidR="00690262">
        <w:t>. Though these studies suggest media use may be impacting internalizing problems, other research has found a l</w:t>
      </w:r>
      <w:r w:rsidR="00D07314">
        <w:t>ongitudinal link</w:t>
      </w:r>
      <w:r w:rsidR="00690262">
        <w:t xml:space="preserve"> suggesting </w:t>
      </w:r>
      <w:r w:rsidR="00D07314">
        <w:t xml:space="preserve">young adolescents seek media to help cope with negative emotional states </w:t>
      </w:r>
      <w:r w:rsidR="003153D7">
        <w:t>(</w:t>
      </w:r>
      <w:proofErr w:type="spellStart"/>
      <w:r w:rsidR="003153D7">
        <w:t>Eschenbeck</w:t>
      </w:r>
      <w:proofErr w:type="spellEnd"/>
      <w:r w:rsidR="003153D7">
        <w:t xml:space="preserve">, Schmid, Schroder, </w:t>
      </w:r>
      <w:proofErr w:type="spellStart"/>
      <w:r w:rsidR="003153D7">
        <w:t>Wasserfall</w:t>
      </w:r>
      <w:proofErr w:type="spellEnd"/>
      <w:r w:rsidR="003153D7">
        <w:t xml:space="preserve">, </w:t>
      </w:r>
      <w:r w:rsidR="00A648DE">
        <w:t xml:space="preserve">&amp; </w:t>
      </w:r>
      <w:r w:rsidR="003153D7">
        <w:t xml:space="preserve">Kohlmann, 2018). </w:t>
      </w:r>
      <w:r w:rsidR="008D0378">
        <w:t xml:space="preserve">Taken together, theory and growing empirical </w:t>
      </w:r>
      <w:r w:rsidR="00690262">
        <w:t xml:space="preserve">evidence </w:t>
      </w:r>
      <w:r w:rsidR="008D0378">
        <w:t>suggest that media may play a role in the development of internalizing problems during adolescence</w:t>
      </w:r>
      <w:r>
        <w:t xml:space="preserve">, but directionality, if it exists, is </w:t>
      </w:r>
      <w:r>
        <w:lastRenderedPageBreak/>
        <w:t>difficult to measure</w:t>
      </w:r>
      <w:r w:rsidR="009C1B7B">
        <w:t>.</w:t>
      </w:r>
      <w:r w:rsidR="001876B7">
        <w:t xml:space="preserve"> </w:t>
      </w:r>
      <w:proofErr w:type="gramStart"/>
      <w:r w:rsidR="006F5299">
        <w:t>That being said, there</w:t>
      </w:r>
      <w:proofErr w:type="gramEnd"/>
      <w:r w:rsidR="006F5299">
        <w:t xml:space="preserve"> seems to be theoretical and empirical evidence to suggest that media use is associated to internalizing problems to some degree. </w:t>
      </w:r>
    </w:p>
    <w:p w14:paraId="2B5157B3" w14:textId="46CDB1F6" w:rsidR="006E6426" w:rsidRDefault="00690262" w:rsidP="00152B97">
      <w:pPr>
        <w:spacing w:after="0"/>
      </w:pPr>
      <w:r>
        <w:t xml:space="preserve">To further complicate these associations, because </w:t>
      </w:r>
      <w:r w:rsidR="00987F4E">
        <w:t>media has become so complex and multifaceted, a more nuanced approach may be beneficial</w:t>
      </w:r>
      <w:r w:rsidR="008D0378">
        <w:t>.</w:t>
      </w:r>
      <w:r>
        <w:t xml:space="preserve"> </w:t>
      </w:r>
      <w:r w:rsidR="00744B71">
        <w:t>Adolescents</w:t>
      </w:r>
      <w:r>
        <w:t>’</w:t>
      </w:r>
      <w:r w:rsidR="00744B71">
        <w:t xml:space="preserve"> lives today are saturated with media</w:t>
      </w:r>
      <w:r w:rsidR="00514864">
        <w:t xml:space="preserve">. Research typically struggles to keep up with the latest technology and is often behind what adolescents are using in terms of media and media content. Rather than focusing on one form of media, in their digitally immersive reality, it is important to focus on a variety of media to gain a clearer perspective on the influences of media in adolescents’ lives. </w:t>
      </w:r>
      <w:r>
        <w:t xml:space="preserve">Research has found </w:t>
      </w:r>
      <w:r w:rsidR="001876B7">
        <w:t xml:space="preserve">some </w:t>
      </w:r>
      <w:r>
        <w:t xml:space="preserve">longitudinal links between </w:t>
      </w:r>
      <w:r w:rsidR="00EB7277">
        <w:t>social media</w:t>
      </w:r>
      <w:r>
        <w:t xml:space="preserve"> use</w:t>
      </w:r>
      <w:r w:rsidR="009C1B7B">
        <w:t xml:space="preserve"> </w:t>
      </w:r>
      <w:r w:rsidR="00EB7277">
        <w:t>(</w:t>
      </w:r>
      <w:r w:rsidR="004A281A">
        <w:t xml:space="preserve">Coyne, Padilla-Walker, Holmgren, Stockdale, 2018; </w:t>
      </w:r>
      <w:proofErr w:type="spellStart"/>
      <w:r w:rsidR="00EB7277">
        <w:t>Frison</w:t>
      </w:r>
      <w:proofErr w:type="spellEnd"/>
      <w:r w:rsidR="00EB7277">
        <w:t xml:space="preserve"> &amp; </w:t>
      </w:r>
      <w:proofErr w:type="spellStart"/>
      <w:r w:rsidR="00EB7277">
        <w:t>Eggermont</w:t>
      </w:r>
      <w:proofErr w:type="spellEnd"/>
      <w:r w:rsidR="00EB7277">
        <w:t xml:space="preserve">, 2017; </w:t>
      </w:r>
      <w:proofErr w:type="spellStart"/>
      <w:r w:rsidR="00EB7277">
        <w:t>Nesi</w:t>
      </w:r>
      <w:proofErr w:type="spellEnd"/>
      <w:r w:rsidR="00495B10">
        <w:t xml:space="preserve"> et al.</w:t>
      </w:r>
      <w:r w:rsidR="00EB7277">
        <w:t>, 2017)</w:t>
      </w:r>
      <w:r w:rsidR="004A281A">
        <w:t>, TV (</w:t>
      </w:r>
      <w:r w:rsidR="008F749B" w:rsidRPr="0013379C">
        <w:t>Bickham</w:t>
      </w:r>
      <w:r w:rsidR="00A52518">
        <w:t xml:space="preserve"> et al.,</w:t>
      </w:r>
      <w:r w:rsidR="008F749B" w:rsidRPr="0013379C">
        <w:t xml:space="preserve"> </w:t>
      </w:r>
      <w:r w:rsidR="004A281A">
        <w:t>2015), texting (Coyne</w:t>
      </w:r>
      <w:r w:rsidR="00A52518">
        <w:t xml:space="preserve">, Padilla-Walker, Holmgren, </w:t>
      </w:r>
      <w:r w:rsidR="009C1B7B">
        <w:t xml:space="preserve">2018) and internalizing behaviors, </w:t>
      </w:r>
      <w:r w:rsidR="001876B7">
        <w:t xml:space="preserve">but </w:t>
      </w:r>
      <w:r w:rsidR="00E444A4">
        <w:t xml:space="preserve">it is important to mention that </w:t>
      </w:r>
      <w:r w:rsidR="001876B7">
        <w:t xml:space="preserve">another team of researchers found cross-sectional links </w:t>
      </w:r>
      <w:r w:rsidR="00E444A4">
        <w:t xml:space="preserve">that </w:t>
      </w:r>
      <w:r w:rsidR="006F5299">
        <w:t xml:space="preserve">were no longer significant </w:t>
      </w:r>
      <w:r w:rsidR="00E444A4">
        <w:t xml:space="preserve">in </w:t>
      </w:r>
      <w:r w:rsidR="001876B7">
        <w:t xml:space="preserve">longitudinal </w:t>
      </w:r>
      <w:r w:rsidR="00E444A4">
        <w:t xml:space="preserve">analyses </w:t>
      </w:r>
      <w:r w:rsidR="004A281A">
        <w:t>(Houghton et al., 2018).  In cross-sectional research,</w:t>
      </w:r>
      <w:r w:rsidR="00744B71">
        <w:t xml:space="preserve"> h</w:t>
      </w:r>
      <w:r w:rsidR="000D66C5">
        <w:t xml:space="preserve">igher rates of </w:t>
      </w:r>
      <w:r>
        <w:t xml:space="preserve">internalizing </w:t>
      </w:r>
      <w:r w:rsidR="00134489">
        <w:t>symptoms</w:t>
      </w:r>
      <w:r w:rsidR="004A281A">
        <w:t xml:space="preserve"> </w:t>
      </w:r>
      <w:r>
        <w:t xml:space="preserve">have been </w:t>
      </w:r>
      <w:r w:rsidR="000D66C5">
        <w:t xml:space="preserve">associated with </w:t>
      </w:r>
      <w:r w:rsidR="006E6426">
        <w:t>TV</w:t>
      </w:r>
      <w:r w:rsidR="000D66C5">
        <w:t xml:space="preserve"> viewing</w:t>
      </w:r>
      <w:r w:rsidR="006E6426">
        <w:t xml:space="preserve"> (</w:t>
      </w:r>
      <w:proofErr w:type="spellStart"/>
      <w:r>
        <w:t>Barcaccia</w:t>
      </w:r>
      <w:proofErr w:type="spellEnd"/>
      <w:r>
        <w:t xml:space="preserve"> et al., 2018; </w:t>
      </w:r>
      <w:proofErr w:type="spellStart"/>
      <w:r w:rsidR="006E6426">
        <w:t>Domingues-Montanari</w:t>
      </w:r>
      <w:proofErr w:type="spellEnd"/>
      <w:r w:rsidR="006E6426">
        <w:t>, 2017), video games (</w:t>
      </w:r>
      <w:r>
        <w:t xml:space="preserve">Holtz &amp; Appel, 2011; </w:t>
      </w:r>
      <w:r w:rsidR="00A777D2">
        <w:t>Gentile et al., 2011</w:t>
      </w:r>
      <w:r w:rsidR="006E6426">
        <w:t>), and social media</w:t>
      </w:r>
      <w:r w:rsidR="000D66C5">
        <w:t xml:space="preserve"> use</w:t>
      </w:r>
      <w:r w:rsidR="006E6426">
        <w:t xml:space="preserve"> (Primack et al., 2017</w:t>
      </w:r>
      <w:r>
        <w:t>; Woods &amp; Scott, 2016</w:t>
      </w:r>
      <w:r w:rsidR="006E6426">
        <w:t>)</w:t>
      </w:r>
      <w:r w:rsidR="009C1B7B">
        <w:t xml:space="preserve"> compared to other platforms of media</w:t>
      </w:r>
      <w:r w:rsidR="006E6426">
        <w:t xml:space="preserve">. </w:t>
      </w:r>
      <w:r>
        <w:t xml:space="preserve">Furthermore, </w:t>
      </w:r>
      <w:r w:rsidR="00987F4E">
        <w:t xml:space="preserve">a growing body of research </w:t>
      </w:r>
      <w:r>
        <w:t xml:space="preserve">suggests </w:t>
      </w:r>
      <w:r w:rsidR="00987F4E">
        <w:t>a link between m</w:t>
      </w:r>
      <w:r w:rsidR="009E1817">
        <w:t>edia multi-tasking</w:t>
      </w:r>
      <w:r w:rsidR="00514864">
        <w:t>, such as listening to music while playing a video game or texting while watching a movie,</w:t>
      </w:r>
      <w:r w:rsidR="009E1817">
        <w:t xml:space="preserve"> </w:t>
      </w:r>
      <w:r w:rsidR="00987F4E">
        <w:t xml:space="preserve">and </w:t>
      </w:r>
      <w:r w:rsidR="009E1817">
        <w:t xml:space="preserve">depression in college students, even after controlling for overall media use (Becker, </w:t>
      </w:r>
      <w:proofErr w:type="spellStart"/>
      <w:r w:rsidR="009E1817">
        <w:t>Alzahabi</w:t>
      </w:r>
      <w:proofErr w:type="spellEnd"/>
      <w:r w:rsidR="009E1817">
        <w:t xml:space="preserve"> &amp; Hopwood, 2013;</w:t>
      </w:r>
      <w:r w:rsidR="009E1817" w:rsidRPr="00125E23">
        <w:t xml:space="preserve"> </w:t>
      </w:r>
      <w:r w:rsidR="009E1817">
        <w:t xml:space="preserve">Reinecke, </w:t>
      </w:r>
      <w:proofErr w:type="spellStart"/>
      <w:r w:rsidR="009E1817">
        <w:t>Aufenanger</w:t>
      </w:r>
      <w:proofErr w:type="spellEnd"/>
      <w:r w:rsidR="009E1817">
        <w:t xml:space="preserve">, </w:t>
      </w:r>
      <w:proofErr w:type="spellStart"/>
      <w:r w:rsidR="009E1817">
        <w:t>Beutel</w:t>
      </w:r>
      <w:proofErr w:type="spellEnd"/>
      <w:r w:rsidR="009E1817">
        <w:t>, Dreier, Quiring, et al., 2017).</w:t>
      </w:r>
      <w:r w:rsidR="00987F4E">
        <w:t xml:space="preserve"> </w:t>
      </w:r>
      <w:r>
        <w:t xml:space="preserve">While these associations have been established across various studies, we are not aware of a study that has considered multiple platforms of media </w:t>
      </w:r>
      <w:r w:rsidR="00514864">
        <w:t xml:space="preserve">to </w:t>
      </w:r>
      <w:r>
        <w:t xml:space="preserve">help us understand whether associations exist </w:t>
      </w:r>
      <w:r w:rsidR="00514864">
        <w:t xml:space="preserve">between and across media type. Adolescents use a variety of media, but not all adolescents use every </w:t>
      </w:r>
      <w:r w:rsidR="00514864">
        <w:lastRenderedPageBreak/>
        <w:t xml:space="preserve">media type. Therefore, it is important to take a more </w:t>
      </w:r>
      <w:r w:rsidR="006F5299">
        <w:t>holistic</w:t>
      </w:r>
      <w:r w:rsidR="00514864">
        <w:t xml:space="preserve"> approach to examining the relations between adolescent media use and internalizing behaviors. </w:t>
      </w:r>
      <w:r>
        <w:t xml:space="preserve"> </w:t>
      </w:r>
      <w:r w:rsidR="004D6CFC">
        <w:t>Thus, in the current study we explored traditional media</w:t>
      </w:r>
      <w:r w:rsidR="00E444A4">
        <w:t xml:space="preserve"> (e.g. television</w:t>
      </w:r>
      <w:r w:rsidR="00C746AB">
        <w:t>, reading, music)</w:t>
      </w:r>
      <w:r w:rsidR="004D6CFC">
        <w:t>, new media</w:t>
      </w:r>
      <w:r w:rsidR="00C746AB">
        <w:t xml:space="preserve"> (e.g. social media, internet, video games, texting)</w:t>
      </w:r>
      <w:r w:rsidR="004D6CFC">
        <w:t xml:space="preserve">, and media multitasking as they related to adolescents’ internalizing symptoms. </w:t>
      </w:r>
    </w:p>
    <w:p w14:paraId="469BF444" w14:textId="17CA5D0D" w:rsidR="00D160D1" w:rsidRDefault="00E50CC3" w:rsidP="00206679">
      <w:pPr>
        <w:spacing w:after="0"/>
        <w:ind w:firstLine="0"/>
        <w:rPr>
          <w:b/>
        </w:rPr>
      </w:pPr>
      <w:r>
        <w:rPr>
          <w:b/>
        </w:rPr>
        <w:t xml:space="preserve">Parental Media Monitoring and </w:t>
      </w:r>
      <w:r w:rsidR="00406555">
        <w:rPr>
          <w:b/>
        </w:rPr>
        <w:t xml:space="preserve">Internalizing </w:t>
      </w:r>
      <w:r w:rsidR="00134489">
        <w:rPr>
          <w:b/>
        </w:rPr>
        <w:t>B</w:t>
      </w:r>
      <w:r w:rsidR="00406555">
        <w:rPr>
          <w:b/>
        </w:rPr>
        <w:t>ehavior</w:t>
      </w:r>
      <w:r>
        <w:rPr>
          <w:b/>
        </w:rPr>
        <w:t xml:space="preserve"> via Adolescent Media Use </w:t>
      </w:r>
    </w:p>
    <w:p w14:paraId="19CFFD76" w14:textId="780D7333" w:rsidR="005B1FC4" w:rsidRDefault="002010F9" w:rsidP="00CD6082">
      <w:pPr>
        <w:spacing w:after="0"/>
        <w:ind w:firstLine="0"/>
        <w:rPr>
          <w:rFonts w:cs="Times New Roman"/>
          <w:szCs w:val="24"/>
        </w:rPr>
      </w:pPr>
      <w:r>
        <w:rPr>
          <w:b/>
        </w:rPr>
        <w:tab/>
      </w:r>
      <w:r w:rsidR="00514864" w:rsidRPr="00C746AB">
        <w:t>Researchers</w:t>
      </w:r>
      <w:r w:rsidR="00514864">
        <w:rPr>
          <w:b/>
        </w:rPr>
        <w:t xml:space="preserve"> </w:t>
      </w:r>
      <w:r w:rsidR="00040610">
        <w:rPr>
          <w:rFonts w:cs="Times New Roman"/>
          <w:szCs w:val="24"/>
        </w:rPr>
        <w:t>ha</w:t>
      </w:r>
      <w:r w:rsidR="00514864">
        <w:rPr>
          <w:rFonts w:cs="Times New Roman"/>
          <w:szCs w:val="24"/>
        </w:rPr>
        <w:t>ve</w:t>
      </w:r>
      <w:r w:rsidR="00040610">
        <w:rPr>
          <w:rFonts w:cs="Times New Roman"/>
          <w:szCs w:val="24"/>
        </w:rPr>
        <w:t xml:space="preserve"> shown that parental media monitoring can be effective at reducing negative effects of media (Nathanson &amp; Cantor, 2000). Parental monitoring usually involves either parent-child media-based conversations about media content (“active mediation”) or restrictions surrounding the amount of screen-time</w:t>
      </w:r>
      <w:r w:rsidR="00987F4E">
        <w:rPr>
          <w:rFonts w:cs="Times New Roman"/>
          <w:szCs w:val="24"/>
        </w:rPr>
        <w:t xml:space="preserve"> </w:t>
      </w:r>
      <w:r w:rsidR="00040610">
        <w:rPr>
          <w:rFonts w:cs="Times New Roman"/>
          <w:szCs w:val="24"/>
        </w:rPr>
        <w:t>(</w:t>
      </w:r>
      <w:r w:rsidR="00987F4E">
        <w:rPr>
          <w:rFonts w:cs="Times New Roman"/>
          <w:szCs w:val="24"/>
        </w:rPr>
        <w:t xml:space="preserve">“restrictive monitoring”; </w:t>
      </w:r>
      <w:r w:rsidR="00040610">
        <w:rPr>
          <w:rFonts w:cs="Times New Roman"/>
          <w:szCs w:val="24"/>
        </w:rPr>
        <w:t xml:space="preserve">Gentile, Reimer, Nathanson, Walsh, &amp; Eisenmann, 2014), media platform (Padilla-Walker, Coyne, </w:t>
      </w:r>
      <w:proofErr w:type="spellStart"/>
      <w:r w:rsidR="00040610">
        <w:rPr>
          <w:rFonts w:cs="Times New Roman"/>
          <w:szCs w:val="24"/>
        </w:rPr>
        <w:t>Kroff</w:t>
      </w:r>
      <w:proofErr w:type="spellEnd"/>
      <w:r w:rsidR="00040610">
        <w:rPr>
          <w:rFonts w:cs="Times New Roman"/>
          <w:szCs w:val="24"/>
        </w:rPr>
        <w:t>, &amp; Memmott-</w:t>
      </w:r>
      <w:proofErr w:type="spellStart"/>
      <w:r w:rsidR="00040610">
        <w:rPr>
          <w:rFonts w:cs="Times New Roman"/>
          <w:szCs w:val="24"/>
        </w:rPr>
        <w:t>Elison</w:t>
      </w:r>
      <w:proofErr w:type="spellEnd"/>
      <w:r w:rsidR="00040610">
        <w:rPr>
          <w:rFonts w:cs="Times New Roman"/>
          <w:szCs w:val="24"/>
        </w:rPr>
        <w:t xml:space="preserve">, 2018) and/or content that the child </w:t>
      </w:r>
      <w:r w:rsidR="009C1B7B">
        <w:rPr>
          <w:rFonts w:cs="Times New Roman"/>
          <w:szCs w:val="24"/>
        </w:rPr>
        <w:t>is allowed to</w:t>
      </w:r>
      <w:r w:rsidR="00040610">
        <w:rPr>
          <w:rFonts w:cs="Times New Roman"/>
          <w:szCs w:val="24"/>
        </w:rPr>
        <w:t xml:space="preserve"> view (Gentile, Nathanson, Rasmussen, </w:t>
      </w:r>
      <w:proofErr w:type="spellStart"/>
      <w:r w:rsidR="00040610">
        <w:rPr>
          <w:rFonts w:cs="Times New Roman"/>
          <w:szCs w:val="24"/>
        </w:rPr>
        <w:t>Reimen</w:t>
      </w:r>
      <w:proofErr w:type="spellEnd"/>
      <w:r w:rsidR="00040610">
        <w:rPr>
          <w:rFonts w:cs="Times New Roman"/>
          <w:szCs w:val="24"/>
        </w:rPr>
        <w:t xml:space="preserve">, &amp; Walsh, 2012; Nathanson, 1999). While restrictive monitoring has been associated with less screen time (Collier et al., 2016), more reading time, and prosocial behavior (Gentile et al., 2014), as well as higher levels of </w:t>
      </w:r>
      <w:r w:rsidR="00406555">
        <w:rPr>
          <w:rFonts w:cs="Times New Roman"/>
          <w:szCs w:val="24"/>
        </w:rPr>
        <w:t>internalizing behavior</w:t>
      </w:r>
      <w:r w:rsidR="00040610">
        <w:rPr>
          <w:rFonts w:cs="Times New Roman"/>
          <w:szCs w:val="24"/>
        </w:rPr>
        <w:t xml:space="preserve"> </w:t>
      </w:r>
      <w:r w:rsidR="009D2CAE">
        <w:rPr>
          <w:rFonts w:cs="Times New Roman"/>
          <w:szCs w:val="24"/>
        </w:rPr>
        <w:t xml:space="preserve">in preadolescence </w:t>
      </w:r>
      <w:r w:rsidR="00040610">
        <w:rPr>
          <w:rFonts w:cs="Times New Roman"/>
          <w:szCs w:val="24"/>
        </w:rPr>
        <w:t>(</w:t>
      </w:r>
      <w:proofErr w:type="spellStart"/>
      <w:r w:rsidR="00040610">
        <w:rPr>
          <w:rFonts w:cs="Times New Roman"/>
          <w:szCs w:val="24"/>
        </w:rPr>
        <w:t>Fardouly</w:t>
      </w:r>
      <w:proofErr w:type="spellEnd"/>
      <w:r w:rsidR="00040610">
        <w:rPr>
          <w:rFonts w:cs="Times New Roman"/>
          <w:szCs w:val="24"/>
        </w:rPr>
        <w:t xml:space="preserve"> et al., 2018)</w:t>
      </w:r>
      <w:r w:rsidR="009D2CAE">
        <w:rPr>
          <w:rFonts w:cs="Times New Roman"/>
          <w:szCs w:val="24"/>
        </w:rPr>
        <w:t xml:space="preserve"> and </w:t>
      </w:r>
      <w:r w:rsidR="00EE42D7">
        <w:rPr>
          <w:rFonts w:cs="Times New Roman"/>
          <w:szCs w:val="24"/>
        </w:rPr>
        <w:t xml:space="preserve">longitudinally in </w:t>
      </w:r>
      <w:r w:rsidR="009D2CAE">
        <w:rPr>
          <w:rFonts w:cs="Times New Roman"/>
          <w:szCs w:val="24"/>
        </w:rPr>
        <w:t>early adolescence (</w:t>
      </w:r>
      <w:r w:rsidR="009D2CAE" w:rsidRPr="006027DD">
        <w:t>Bickham</w:t>
      </w:r>
      <w:r w:rsidR="00A26965">
        <w:t xml:space="preserve"> et al.</w:t>
      </w:r>
      <w:r w:rsidR="009D2CAE" w:rsidRPr="006027DD">
        <w:t>, 2015</w:t>
      </w:r>
      <w:r w:rsidR="009D2CAE">
        <w:t>)</w:t>
      </w:r>
      <w:r w:rsidR="00040610">
        <w:rPr>
          <w:rFonts w:cs="Times New Roman"/>
          <w:szCs w:val="24"/>
        </w:rPr>
        <w:t xml:space="preserve">, it is typically viewed as less adaptive than active monitoring in later adolescence because of the adolescent’s need </w:t>
      </w:r>
      <w:r w:rsidR="009C1B7B">
        <w:rPr>
          <w:rFonts w:cs="Times New Roman"/>
          <w:szCs w:val="24"/>
        </w:rPr>
        <w:t>for</w:t>
      </w:r>
      <w:r w:rsidR="00040610">
        <w:rPr>
          <w:rFonts w:cs="Times New Roman"/>
          <w:szCs w:val="24"/>
        </w:rPr>
        <w:t xml:space="preserve"> higher </w:t>
      </w:r>
      <w:r w:rsidR="004D6CFC">
        <w:rPr>
          <w:rFonts w:cs="Times New Roman"/>
          <w:szCs w:val="24"/>
        </w:rPr>
        <w:t xml:space="preserve">levels of autonomy </w:t>
      </w:r>
      <w:r w:rsidR="00040610">
        <w:rPr>
          <w:rFonts w:cs="Times New Roman"/>
          <w:szCs w:val="24"/>
        </w:rPr>
        <w:t>(Padilla-Walker, Coyne, &amp; Collier, 2016)</w:t>
      </w:r>
      <w:r w:rsidR="00514864">
        <w:rPr>
          <w:rFonts w:cs="Times New Roman"/>
          <w:szCs w:val="24"/>
        </w:rPr>
        <w:t xml:space="preserve"> and more mature cognitive processes</w:t>
      </w:r>
      <w:r w:rsidR="00040610">
        <w:rPr>
          <w:rFonts w:cs="Times New Roman"/>
          <w:szCs w:val="24"/>
        </w:rPr>
        <w:t xml:space="preserve">. Active </w:t>
      </w:r>
      <w:r w:rsidR="00AC4D8F">
        <w:rPr>
          <w:rFonts w:cs="Times New Roman"/>
          <w:szCs w:val="24"/>
        </w:rPr>
        <w:t>monitoring is more effective at promoting developmentally appropriate autonomy</w:t>
      </w:r>
      <w:r w:rsidR="00040610">
        <w:rPr>
          <w:rFonts w:cs="Times New Roman"/>
          <w:szCs w:val="24"/>
        </w:rPr>
        <w:t xml:space="preserve"> because, using this strategy, the parent engages their child in conversations about media themes, characters, and content that promote critical thinking about the differences between the </w:t>
      </w:r>
      <w:r w:rsidR="00AC4D8F">
        <w:rPr>
          <w:rFonts w:cs="Times New Roman"/>
          <w:szCs w:val="24"/>
        </w:rPr>
        <w:t xml:space="preserve">on-screen </w:t>
      </w:r>
      <w:r w:rsidR="00040610">
        <w:rPr>
          <w:rFonts w:cs="Times New Roman"/>
          <w:szCs w:val="24"/>
        </w:rPr>
        <w:t>world and the real world (Nathanson</w:t>
      </w:r>
      <w:r w:rsidR="00495B10">
        <w:rPr>
          <w:rFonts w:cs="Times New Roman"/>
          <w:szCs w:val="24"/>
        </w:rPr>
        <w:t xml:space="preserve"> &amp; Cantor</w:t>
      </w:r>
      <w:r w:rsidR="00A26965">
        <w:rPr>
          <w:rFonts w:cs="Times New Roman"/>
          <w:szCs w:val="24"/>
        </w:rPr>
        <w:t>2000</w:t>
      </w:r>
      <w:r w:rsidR="004D6CFC">
        <w:rPr>
          <w:rFonts w:cs="Times New Roman"/>
          <w:szCs w:val="24"/>
        </w:rPr>
        <w:t>; Padilla Walker et al., 2018</w:t>
      </w:r>
      <w:r w:rsidR="00040610">
        <w:rPr>
          <w:rFonts w:cs="Times New Roman"/>
          <w:szCs w:val="24"/>
        </w:rPr>
        <w:t xml:space="preserve">). </w:t>
      </w:r>
    </w:p>
    <w:p w14:paraId="60ADF8E5" w14:textId="77777777" w:rsidR="00426385" w:rsidRDefault="00642170" w:rsidP="00514864">
      <w:pPr>
        <w:spacing w:after="0"/>
        <w:rPr>
          <w:rFonts w:cs="Times New Roman"/>
          <w:szCs w:val="24"/>
        </w:rPr>
      </w:pPr>
      <w:r>
        <w:rPr>
          <w:rFonts w:cs="Times New Roman"/>
          <w:szCs w:val="24"/>
        </w:rPr>
        <w:lastRenderedPageBreak/>
        <w:t>However, recent findings</w:t>
      </w:r>
      <w:r w:rsidR="005B1FC4">
        <w:rPr>
          <w:rFonts w:cs="Times New Roman"/>
          <w:szCs w:val="24"/>
        </w:rPr>
        <w:t xml:space="preserve"> </w:t>
      </w:r>
      <w:r>
        <w:rPr>
          <w:rFonts w:cs="Times New Roman"/>
          <w:szCs w:val="24"/>
        </w:rPr>
        <w:t xml:space="preserve">have suggested the </w:t>
      </w:r>
      <w:r w:rsidR="00727931" w:rsidRPr="00727931">
        <w:rPr>
          <w:rFonts w:cs="Times New Roman"/>
          <w:i/>
          <w:szCs w:val="24"/>
        </w:rPr>
        <w:t>type</w:t>
      </w:r>
      <w:r>
        <w:rPr>
          <w:rFonts w:cs="Times New Roman"/>
          <w:szCs w:val="24"/>
        </w:rPr>
        <w:t xml:space="preserve"> of media monitoring may not be as important as the </w:t>
      </w:r>
      <w:r w:rsidR="00727931" w:rsidRPr="00727931">
        <w:rPr>
          <w:rFonts w:cs="Times New Roman"/>
          <w:i/>
          <w:szCs w:val="24"/>
        </w:rPr>
        <w:t>style</w:t>
      </w:r>
      <w:r w:rsidR="00727931">
        <w:rPr>
          <w:rFonts w:cs="Times New Roman"/>
          <w:szCs w:val="24"/>
        </w:rPr>
        <w:t xml:space="preserve"> in which th</w:t>
      </w:r>
      <w:r w:rsidR="006F5299">
        <w:rPr>
          <w:rFonts w:cs="Times New Roman"/>
          <w:szCs w:val="24"/>
        </w:rPr>
        <w:t xml:space="preserve">e monitoring </w:t>
      </w:r>
      <w:r>
        <w:rPr>
          <w:rFonts w:cs="Times New Roman"/>
          <w:szCs w:val="24"/>
        </w:rPr>
        <w:t>is implemented</w:t>
      </w:r>
      <w:r w:rsidR="006F5299">
        <w:rPr>
          <w:rFonts w:cs="Times New Roman"/>
          <w:szCs w:val="24"/>
        </w:rPr>
        <w:t>.</w:t>
      </w:r>
      <w:r w:rsidR="005B1FC4">
        <w:rPr>
          <w:rFonts w:cs="Times New Roman"/>
          <w:szCs w:val="24"/>
        </w:rPr>
        <w:t xml:space="preserve"> </w:t>
      </w:r>
      <w:r w:rsidR="00CD6082">
        <w:rPr>
          <w:rFonts w:cs="Times New Roman"/>
          <w:szCs w:val="24"/>
        </w:rPr>
        <w:t xml:space="preserve">These findings posit </w:t>
      </w:r>
      <w:r>
        <w:rPr>
          <w:rFonts w:cs="Times New Roman"/>
          <w:szCs w:val="24"/>
        </w:rPr>
        <w:t>that individuals will react more favorably to an autonomy-supportive parenting style whether it is classified as active or restrictive media monitoring (</w:t>
      </w:r>
      <w:proofErr w:type="spellStart"/>
      <w:r>
        <w:rPr>
          <w:rFonts w:cs="Times New Roman"/>
          <w:szCs w:val="24"/>
        </w:rPr>
        <w:t>Fikkers</w:t>
      </w:r>
      <w:proofErr w:type="spellEnd"/>
      <w:r>
        <w:rPr>
          <w:rFonts w:cs="Times New Roman"/>
          <w:szCs w:val="24"/>
        </w:rPr>
        <w:t xml:space="preserve">, </w:t>
      </w:r>
      <w:proofErr w:type="spellStart"/>
      <w:r>
        <w:rPr>
          <w:rFonts w:cs="Times New Roman"/>
          <w:szCs w:val="24"/>
        </w:rPr>
        <w:t>Potrowski</w:t>
      </w:r>
      <w:proofErr w:type="spellEnd"/>
      <w:r>
        <w:rPr>
          <w:rFonts w:cs="Times New Roman"/>
          <w:szCs w:val="24"/>
        </w:rPr>
        <w:t>, &amp; Valkenburg, 2017</w:t>
      </w:r>
      <w:r w:rsidR="00CD6082">
        <w:rPr>
          <w:rFonts w:cs="Times New Roman"/>
          <w:szCs w:val="24"/>
        </w:rPr>
        <w:t xml:space="preserve">). </w:t>
      </w:r>
      <w:r w:rsidR="0000343B">
        <w:rPr>
          <w:rFonts w:cs="Times New Roman"/>
          <w:szCs w:val="24"/>
        </w:rPr>
        <w:t>Theoretically, a</w:t>
      </w:r>
      <w:r w:rsidR="005D5772">
        <w:rPr>
          <w:rFonts w:cs="Times New Roman"/>
          <w:szCs w:val="24"/>
        </w:rPr>
        <w:t xml:space="preserve"> </w:t>
      </w:r>
      <w:r w:rsidR="004D6CFC">
        <w:rPr>
          <w:rFonts w:cs="Times New Roman"/>
          <w:szCs w:val="24"/>
        </w:rPr>
        <w:t xml:space="preserve">controlling </w:t>
      </w:r>
      <w:r w:rsidR="005D5772">
        <w:rPr>
          <w:rFonts w:cs="Times New Roman"/>
          <w:szCs w:val="24"/>
        </w:rPr>
        <w:t>monitoring style impede</w:t>
      </w:r>
      <w:r w:rsidR="0000343B">
        <w:rPr>
          <w:rFonts w:cs="Times New Roman"/>
          <w:szCs w:val="24"/>
        </w:rPr>
        <w:t xml:space="preserve">s upon </w:t>
      </w:r>
      <w:r w:rsidR="00CD6082">
        <w:rPr>
          <w:rFonts w:cs="Times New Roman"/>
          <w:szCs w:val="24"/>
        </w:rPr>
        <w:t xml:space="preserve">an individual’s </w:t>
      </w:r>
      <w:r w:rsidR="0000343B">
        <w:rPr>
          <w:rFonts w:cs="Times New Roman"/>
          <w:szCs w:val="24"/>
        </w:rPr>
        <w:t>volitional actions through regulations and leave</w:t>
      </w:r>
      <w:r w:rsidR="00D11A61">
        <w:rPr>
          <w:rFonts w:cs="Times New Roman"/>
          <w:szCs w:val="24"/>
        </w:rPr>
        <w:t>s</w:t>
      </w:r>
      <w:r w:rsidR="0000343B">
        <w:rPr>
          <w:rFonts w:cs="Times New Roman"/>
          <w:szCs w:val="24"/>
        </w:rPr>
        <w:t xml:space="preserve"> the responsibility for deciding upon proper media in the hands of the parent. On the other hand, autonomy-supportive media monitoring allow</w:t>
      </w:r>
      <w:r w:rsidR="004D6CFC">
        <w:rPr>
          <w:rFonts w:cs="Times New Roman"/>
          <w:szCs w:val="24"/>
        </w:rPr>
        <w:t>s</w:t>
      </w:r>
      <w:r w:rsidR="0000343B">
        <w:rPr>
          <w:rFonts w:cs="Times New Roman"/>
          <w:szCs w:val="24"/>
        </w:rPr>
        <w:t xml:space="preserve"> the parent to guide the adolescen</w:t>
      </w:r>
      <w:r w:rsidR="004D6CFC">
        <w:rPr>
          <w:rFonts w:cs="Times New Roman"/>
          <w:szCs w:val="24"/>
        </w:rPr>
        <w:t>t</w:t>
      </w:r>
      <w:r w:rsidR="0000343B">
        <w:rPr>
          <w:rFonts w:cs="Times New Roman"/>
          <w:szCs w:val="24"/>
        </w:rPr>
        <w:t xml:space="preserve"> in thinking critically about media influences in his/her life</w:t>
      </w:r>
      <w:r w:rsidR="00CD6082">
        <w:rPr>
          <w:rFonts w:cs="Times New Roman"/>
          <w:szCs w:val="24"/>
        </w:rPr>
        <w:t xml:space="preserve"> through </w:t>
      </w:r>
      <w:r w:rsidR="005B1FC4">
        <w:rPr>
          <w:rFonts w:cs="Times New Roman"/>
          <w:szCs w:val="24"/>
        </w:rPr>
        <w:t>discussions</w:t>
      </w:r>
      <w:r w:rsidR="00CD6082">
        <w:rPr>
          <w:rFonts w:cs="Times New Roman"/>
          <w:szCs w:val="24"/>
        </w:rPr>
        <w:t xml:space="preserve"> which </w:t>
      </w:r>
      <w:r w:rsidR="0000343B">
        <w:rPr>
          <w:rFonts w:cs="Times New Roman"/>
          <w:szCs w:val="24"/>
        </w:rPr>
        <w:t>transfer the responsibi</w:t>
      </w:r>
      <w:r w:rsidR="00D11A61">
        <w:rPr>
          <w:rFonts w:cs="Times New Roman"/>
          <w:szCs w:val="24"/>
        </w:rPr>
        <w:t xml:space="preserve">lity to the adolescent. When the adolescent takes charge of his/her media consumption, he/she </w:t>
      </w:r>
      <w:r w:rsidR="00CD6082">
        <w:rPr>
          <w:rFonts w:cs="Times New Roman"/>
          <w:szCs w:val="24"/>
        </w:rPr>
        <w:t xml:space="preserve">is </w:t>
      </w:r>
      <w:r w:rsidR="005B1FC4">
        <w:rPr>
          <w:rFonts w:cs="Times New Roman"/>
          <w:szCs w:val="24"/>
        </w:rPr>
        <w:t xml:space="preserve">better </w:t>
      </w:r>
      <w:r w:rsidR="00CD6082">
        <w:rPr>
          <w:rFonts w:cs="Times New Roman"/>
          <w:szCs w:val="24"/>
        </w:rPr>
        <w:t xml:space="preserve">able to </w:t>
      </w:r>
      <w:r w:rsidR="005B1FC4">
        <w:rPr>
          <w:rFonts w:cs="Times New Roman"/>
          <w:szCs w:val="24"/>
        </w:rPr>
        <w:t xml:space="preserve">engage in critical thinking and learn to make decisions about media use based on internalized values, rather than on punishment or restrictions from the parent (Valkenburg, Piotrowski, </w:t>
      </w:r>
      <w:proofErr w:type="spellStart"/>
      <w:r w:rsidR="005B1FC4">
        <w:rPr>
          <w:rFonts w:cs="Times New Roman"/>
          <w:szCs w:val="24"/>
        </w:rPr>
        <w:t>Hermanns</w:t>
      </w:r>
      <w:proofErr w:type="spellEnd"/>
      <w:r w:rsidR="005B1FC4">
        <w:rPr>
          <w:rFonts w:cs="Times New Roman"/>
          <w:szCs w:val="24"/>
        </w:rPr>
        <w:t>, &amp; de Leeuw, 2013)</w:t>
      </w:r>
      <w:r w:rsidR="006F5299">
        <w:rPr>
          <w:rFonts w:cs="Times New Roman"/>
          <w:szCs w:val="24"/>
        </w:rPr>
        <w:t>. This process</w:t>
      </w:r>
      <w:r w:rsidR="005B1FC4">
        <w:rPr>
          <w:rFonts w:cs="Times New Roman"/>
          <w:szCs w:val="24"/>
        </w:rPr>
        <w:t xml:space="preserve"> may </w:t>
      </w:r>
      <w:r w:rsidR="00CD6082">
        <w:rPr>
          <w:rFonts w:cs="Times New Roman"/>
          <w:szCs w:val="24"/>
        </w:rPr>
        <w:t xml:space="preserve">help to attenuate </w:t>
      </w:r>
      <w:r w:rsidR="00D11A61">
        <w:rPr>
          <w:rFonts w:cs="Times New Roman"/>
          <w:szCs w:val="24"/>
        </w:rPr>
        <w:t xml:space="preserve">the negative effects of media. </w:t>
      </w:r>
      <w:r w:rsidR="0000343B">
        <w:rPr>
          <w:rFonts w:cs="Times New Roman"/>
          <w:szCs w:val="24"/>
        </w:rPr>
        <w:t xml:space="preserve">Empirically, this </w:t>
      </w:r>
      <w:r w:rsidR="00080BA2">
        <w:rPr>
          <w:rFonts w:cs="Times New Roman"/>
          <w:szCs w:val="24"/>
        </w:rPr>
        <w:t xml:space="preserve">notion has been supported with research finding that </w:t>
      </w:r>
      <w:r w:rsidR="001A7C4B">
        <w:rPr>
          <w:rFonts w:cs="Times New Roman"/>
          <w:szCs w:val="24"/>
        </w:rPr>
        <w:t xml:space="preserve">both </w:t>
      </w:r>
      <w:r>
        <w:rPr>
          <w:rFonts w:cs="Times New Roman"/>
          <w:szCs w:val="24"/>
        </w:rPr>
        <w:t>autonomy-suppor</w:t>
      </w:r>
      <w:r w:rsidR="00CD6082">
        <w:rPr>
          <w:rFonts w:cs="Times New Roman"/>
          <w:szCs w:val="24"/>
        </w:rPr>
        <w:t>t</w:t>
      </w:r>
      <w:r>
        <w:rPr>
          <w:rFonts w:cs="Times New Roman"/>
          <w:szCs w:val="24"/>
        </w:rPr>
        <w:t xml:space="preserve">ive </w:t>
      </w:r>
      <w:r w:rsidR="0000343B">
        <w:rPr>
          <w:rFonts w:cs="Times New Roman"/>
          <w:szCs w:val="24"/>
        </w:rPr>
        <w:t xml:space="preserve">active </w:t>
      </w:r>
      <w:r w:rsidR="001A7C4B">
        <w:rPr>
          <w:rFonts w:cs="Times New Roman"/>
          <w:szCs w:val="24"/>
        </w:rPr>
        <w:t xml:space="preserve">and autonomy-supportive restrictive </w:t>
      </w:r>
      <w:r w:rsidR="0000343B">
        <w:rPr>
          <w:rFonts w:cs="Times New Roman"/>
          <w:szCs w:val="24"/>
        </w:rPr>
        <w:t xml:space="preserve">monitoring </w:t>
      </w:r>
      <w:r w:rsidR="001A7C4B">
        <w:rPr>
          <w:rFonts w:cs="Times New Roman"/>
          <w:szCs w:val="24"/>
        </w:rPr>
        <w:t xml:space="preserve">were </w:t>
      </w:r>
      <w:r w:rsidR="0000343B">
        <w:rPr>
          <w:rFonts w:cs="Times New Roman"/>
          <w:szCs w:val="24"/>
        </w:rPr>
        <w:t>associated with higher media disclosure</w:t>
      </w:r>
      <w:r w:rsidR="00D11A61">
        <w:rPr>
          <w:rFonts w:cs="Times New Roman"/>
          <w:szCs w:val="24"/>
        </w:rPr>
        <w:t xml:space="preserve"> to parents</w:t>
      </w:r>
      <w:r w:rsidR="0000343B">
        <w:rPr>
          <w:rFonts w:cs="Times New Roman"/>
          <w:szCs w:val="24"/>
        </w:rPr>
        <w:t xml:space="preserve"> and more prosocial behavior toward family</w:t>
      </w:r>
      <w:r w:rsidR="00D11A61">
        <w:rPr>
          <w:rFonts w:cs="Times New Roman"/>
          <w:szCs w:val="24"/>
        </w:rPr>
        <w:t xml:space="preserve"> members</w:t>
      </w:r>
      <w:r w:rsidR="003E3099">
        <w:rPr>
          <w:rFonts w:cs="Times New Roman"/>
          <w:szCs w:val="24"/>
        </w:rPr>
        <w:t xml:space="preserve">, while the only </w:t>
      </w:r>
      <w:r w:rsidR="006F5299">
        <w:rPr>
          <w:rFonts w:cs="Times New Roman"/>
          <w:szCs w:val="24"/>
        </w:rPr>
        <w:t>parenting</w:t>
      </w:r>
      <w:r w:rsidR="003E3099">
        <w:rPr>
          <w:rFonts w:cs="Times New Roman"/>
          <w:szCs w:val="24"/>
        </w:rPr>
        <w:t xml:space="preserve"> </w:t>
      </w:r>
      <w:r w:rsidR="006F5299">
        <w:rPr>
          <w:rFonts w:cs="Times New Roman"/>
          <w:szCs w:val="24"/>
        </w:rPr>
        <w:t xml:space="preserve">approach </w:t>
      </w:r>
      <w:r w:rsidR="003E3099">
        <w:rPr>
          <w:rFonts w:cs="Times New Roman"/>
          <w:szCs w:val="24"/>
        </w:rPr>
        <w:t xml:space="preserve">that led to lower levels of media use was autonomy-supportive restrictive </w:t>
      </w:r>
      <w:r w:rsidR="006F5299">
        <w:rPr>
          <w:rFonts w:cs="Times New Roman"/>
          <w:szCs w:val="24"/>
        </w:rPr>
        <w:t>monitoring</w:t>
      </w:r>
      <w:r w:rsidR="00080BA2">
        <w:rPr>
          <w:rFonts w:cs="Times New Roman"/>
          <w:szCs w:val="24"/>
        </w:rPr>
        <w:t xml:space="preserve"> (Padilla-Walker, </w:t>
      </w:r>
      <w:r w:rsidR="00A26965">
        <w:rPr>
          <w:rFonts w:cs="Times New Roman"/>
          <w:szCs w:val="24"/>
        </w:rPr>
        <w:t>et al., 2016</w:t>
      </w:r>
      <w:r w:rsidR="00080BA2">
        <w:rPr>
          <w:rFonts w:cs="Times New Roman"/>
          <w:szCs w:val="24"/>
        </w:rPr>
        <w:t>; Padilla-Walker, Stockdale, Son, Coyne, &amp; Stinnett, 2018</w:t>
      </w:r>
      <w:r w:rsidR="001876B7">
        <w:rPr>
          <w:rFonts w:cs="Times New Roman"/>
          <w:szCs w:val="24"/>
        </w:rPr>
        <w:t>)</w:t>
      </w:r>
      <w:r w:rsidR="003E3099">
        <w:rPr>
          <w:rFonts w:cs="Times New Roman"/>
          <w:szCs w:val="24"/>
        </w:rPr>
        <w:t>.</w:t>
      </w:r>
      <w:r w:rsidR="00514864">
        <w:rPr>
          <w:rFonts w:cs="Times New Roman"/>
          <w:szCs w:val="24"/>
        </w:rPr>
        <w:t xml:space="preserve"> Yet no known research has </w:t>
      </w:r>
      <w:r w:rsidR="0027461A">
        <w:rPr>
          <w:rFonts w:cs="Times New Roman"/>
          <w:szCs w:val="24"/>
        </w:rPr>
        <w:t>examined</w:t>
      </w:r>
      <w:r w:rsidR="00514864">
        <w:rPr>
          <w:rFonts w:cs="Times New Roman"/>
          <w:szCs w:val="24"/>
        </w:rPr>
        <w:t xml:space="preserve"> the influence of parental media m</w:t>
      </w:r>
      <w:r w:rsidR="006F5299">
        <w:rPr>
          <w:rFonts w:cs="Times New Roman"/>
          <w:szCs w:val="24"/>
        </w:rPr>
        <w:t xml:space="preserve">onitoring </w:t>
      </w:r>
      <w:r w:rsidR="00514864">
        <w:rPr>
          <w:rFonts w:cs="Times New Roman"/>
          <w:szCs w:val="24"/>
        </w:rPr>
        <w:t xml:space="preserve">on adolescent media use, </w:t>
      </w:r>
      <w:proofErr w:type="gramStart"/>
      <w:r w:rsidR="00514864">
        <w:rPr>
          <w:rFonts w:cs="Times New Roman"/>
          <w:szCs w:val="24"/>
        </w:rPr>
        <w:t>taking into account</w:t>
      </w:r>
      <w:proofErr w:type="gramEnd"/>
      <w:r w:rsidR="00514864">
        <w:rPr>
          <w:rFonts w:cs="Times New Roman"/>
          <w:szCs w:val="24"/>
        </w:rPr>
        <w:t xml:space="preserve"> a wide variety of media types, and adolescent internalizing behavior. </w:t>
      </w:r>
    </w:p>
    <w:p w14:paraId="5D4FE45E" w14:textId="5B105159" w:rsidR="00426385" w:rsidRPr="00426385" w:rsidRDefault="00426385" w:rsidP="00426385">
      <w:pPr>
        <w:spacing w:after="0"/>
        <w:ind w:firstLine="0"/>
        <w:rPr>
          <w:rFonts w:cs="Times New Roman"/>
          <w:b/>
          <w:szCs w:val="24"/>
        </w:rPr>
      </w:pPr>
      <w:r w:rsidRPr="00426385">
        <w:rPr>
          <w:rFonts w:cs="Times New Roman"/>
          <w:b/>
          <w:szCs w:val="24"/>
        </w:rPr>
        <w:t>Current Study</w:t>
      </w:r>
    </w:p>
    <w:p w14:paraId="546E57F7" w14:textId="74DC9A0D" w:rsidR="00426385" w:rsidRDefault="00426385" w:rsidP="00426385">
      <w:pPr>
        <w:spacing w:after="0"/>
        <w:ind w:firstLine="0"/>
      </w:pPr>
      <w:r>
        <w:rPr>
          <w:rFonts w:cs="Times New Roman"/>
          <w:szCs w:val="24"/>
        </w:rPr>
        <w:tab/>
        <w:t xml:space="preserve">The current study sought to explore the links between parental media monitoring and adolescents’ internalizing symptoms via adolescents’ media use. Based on a substantial body of </w:t>
      </w:r>
      <w:r>
        <w:rPr>
          <w:rFonts w:cs="Times New Roman"/>
          <w:szCs w:val="24"/>
        </w:rPr>
        <w:lastRenderedPageBreak/>
        <w:t>research suggesting that parental media monitoring is associated with lower-levels of media use (</w:t>
      </w:r>
      <w:r w:rsidRPr="006027DD">
        <w:t>Bickham</w:t>
      </w:r>
      <w:r>
        <w:t xml:space="preserve"> et al.</w:t>
      </w:r>
      <w:r w:rsidRPr="006027DD">
        <w:t>, 2015</w:t>
      </w:r>
      <w:r>
        <w:t xml:space="preserve">; </w:t>
      </w:r>
      <w:r>
        <w:rPr>
          <w:rFonts w:cs="Times New Roman"/>
          <w:szCs w:val="24"/>
        </w:rPr>
        <w:t xml:space="preserve">Collier et al., 2016; </w:t>
      </w:r>
      <w:proofErr w:type="spellStart"/>
      <w:r>
        <w:rPr>
          <w:rFonts w:cs="Times New Roman"/>
          <w:szCs w:val="24"/>
        </w:rPr>
        <w:t>Fardouly</w:t>
      </w:r>
      <w:proofErr w:type="spellEnd"/>
      <w:r>
        <w:rPr>
          <w:rFonts w:cs="Times New Roman"/>
          <w:szCs w:val="24"/>
        </w:rPr>
        <w:t xml:space="preserve"> et al., 2018; </w:t>
      </w:r>
      <w:r w:rsidR="001A0E03">
        <w:rPr>
          <w:rFonts w:cs="Times New Roman"/>
          <w:szCs w:val="24"/>
        </w:rPr>
        <w:t xml:space="preserve">Gentile et al., 2014) but fewer studies on style of media monitoring, </w:t>
      </w:r>
      <w:r>
        <w:rPr>
          <w:rFonts w:cs="Times New Roman"/>
          <w:szCs w:val="24"/>
        </w:rPr>
        <w:t>we explored associations between autonomy supportive and controlling active and restrictive media monitoring</w:t>
      </w:r>
      <w:r w:rsidR="001A0E03">
        <w:rPr>
          <w:rFonts w:cs="Times New Roman"/>
          <w:szCs w:val="24"/>
        </w:rPr>
        <w:t xml:space="preserve"> and media use. We expected autonomy supportive media monitoring to be more </w:t>
      </w:r>
      <w:r w:rsidR="00856D1C">
        <w:rPr>
          <w:rFonts w:cs="Times New Roman"/>
          <w:szCs w:val="24"/>
        </w:rPr>
        <w:t xml:space="preserve">consistently associated with lower levels of media use than controlling </w:t>
      </w:r>
      <w:r w:rsidR="001A0E03">
        <w:rPr>
          <w:rFonts w:cs="Times New Roman"/>
          <w:szCs w:val="24"/>
        </w:rPr>
        <w:t xml:space="preserve">media monitoring. </w:t>
      </w:r>
      <w:r>
        <w:rPr>
          <w:rFonts w:cs="Times New Roman"/>
          <w:szCs w:val="24"/>
        </w:rPr>
        <w:t>Based on the media practice model (</w:t>
      </w:r>
      <w:r w:rsidRPr="0088292E">
        <w:t>Steele &amp; Brown</w:t>
      </w:r>
      <w:r>
        <w:t xml:space="preserve">, 1995) </w:t>
      </w:r>
      <w:r>
        <w:rPr>
          <w:rFonts w:cs="Times New Roman"/>
          <w:szCs w:val="24"/>
        </w:rPr>
        <w:t>and empirical research that has found longitudinal links between media use and adolescents’ internalizing symptoms (</w:t>
      </w:r>
      <w:r>
        <w:t xml:space="preserve">Bickham, </w:t>
      </w:r>
      <w:proofErr w:type="spellStart"/>
      <w:r>
        <w:t>Hswen</w:t>
      </w:r>
      <w:proofErr w:type="spellEnd"/>
      <w:r>
        <w:t xml:space="preserve">, &amp; Rich, 2015; </w:t>
      </w:r>
      <w:proofErr w:type="spellStart"/>
      <w:r w:rsidRPr="00420385">
        <w:t>Frison</w:t>
      </w:r>
      <w:proofErr w:type="spellEnd"/>
      <w:r>
        <w:t xml:space="preserve"> &amp; </w:t>
      </w:r>
      <w:proofErr w:type="spellStart"/>
      <w:r>
        <w:t>Eggermont</w:t>
      </w:r>
      <w:proofErr w:type="spellEnd"/>
      <w:r>
        <w:t xml:space="preserve">, 2017; Houghton et al., 2018; </w:t>
      </w:r>
      <w:proofErr w:type="spellStart"/>
      <w:r w:rsidRPr="00420385">
        <w:t>Nesi</w:t>
      </w:r>
      <w:proofErr w:type="spellEnd"/>
      <w:r>
        <w:t xml:space="preserve">, Miller, &amp; </w:t>
      </w:r>
      <w:proofErr w:type="spellStart"/>
      <w:r>
        <w:t>Prinstein</w:t>
      </w:r>
      <w:proofErr w:type="spellEnd"/>
      <w:r>
        <w:t>, 2017</w:t>
      </w:r>
      <w:r w:rsidR="001A0E03">
        <w:t xml:space="preserve">), we hypothesized that higher levels of media use would be associated with internalizing problems, but explored how these relations might vary as a function of the type of media used. Finally, we explored the indirect effects of parental media monitoring on adolescents’ internalizing problems via media </w:t>
      </w:r>
      <w:proofErr w:type="gramStart"/>
      <w:r w:rsidR="001A0E03">
        <w:t>use, and</w:t>
      </w:r>
      <w:proofErr w:type="gramEnd"/>
      <w:r w:rsidR="001A0E03">
        <w:t xml:space="preserve"> hypothesized that media monitoring would be associated with lower levels of internalizing problems via lower levels of media use. </w:t>
      </w:r>
    </w:p>
    <w:p w14:paraId="5CCE37A0" w14:textId="561BD4C6" w:rsidR="00514864" w:rsidRDefault="001A0E03" w:rsidP="00426385">
      <w:pPr>
        <w:spacing w:after="0"/>
        <w:ind w:firstLine="0"/>
        <w:rPr>
          <w:rFonts w:cs="Times New Roman"/>
          <w:szCs w:val="24"/>
        </w:rPr>
      </w:pPr>
      <w:r>
        <w:tab/>
      </w:r>
      <w:r w:rsidR="0027461A">
        <w:rPr>
          <w:rFonts w:cs="Times New Roman"/>
          <w:szCs w:val="24"/>
        </w:rPr>
        <w:t xml:space="preserve">Furthermore, </w:t>
      </w:r>
      <w:r>
        <w:rPr>
          <w:rFonts w:cs="Times New Roman"/>
          <w:szCs w:val="24"/>
        </w:rPr>
        <w:t xml:space="preserve">there are mean differences in both media use and </w:t>
      </w:r>
      <w:r w:rsidR="0027461A">
        <w:rPr>
          <w:rFonts w:cs="Times New Roman"/>
          <w:szCs w:val="24"/>
        </w:rPr>
        <w:t xml:space="preserve">internalizing behavior </w:t>
      </w:r>
      <w:r>
        <w:rPr>
          <w:rFonts w:cs="Times New Roman"/>
          <w:szCs w:val="24"/>
        </w:rPr>
        <w:t xml:space="preserve">as a function of </w:t>
      </w:r>
      <w:r w:rsidR="00E929A7">
        <w:rPr>
          <w:rFonts w:cs="Times New Roman"/>
          <w:szCs w:val="24"/>
        </w:rPr>
        <w:t>adolescent sex and age</w:t>
      </w:r>
      <w:r w:rsidR="0027461A">
        <w:rPr>
          <w:rFonts w:cs="Times New Roman"/>
          <w:szCs w:val="24"/>
        </w:rPr>
        <w:t xml:space="preserve"> (</w:t>
      </w:r>
      <w:r w:rsidR="00E929A7">
        <w:rPr>
          <w:rFonts w:cs="Times New Roman"/>
          <w:szCs w:val="24"/>
        </w:rPr>
        <w:t xml:space="preserve">e.g., </w:t>
      </w:r>
      <w:proofErr w:type="spellStart"/>
      <w:r w:rsidR="0027461A">
        <w:rPr>
          <w:rFonts w:cs="Times New Roman"/>
          <w:szCs w:val="24"/>
        </w:rPr>
        <w:t>Altemus</w:t>
      </w:r>
      <w:proofErr w:type="spellEnd"/>
      <w:r w:rsidR="0027461A">
        <w:rPr>
          <w:rFonts w:cs="Times New Roman"/>
          <w:szCs w:val="24"/>
        </w:rPr>
        <w:t xml:space="preserve">, </w:t>
      </w:r>
      <w:proofErr w:type="spellStart"/>
      <w:r w:rsidR="0027461A">
        <w:rPr>
          <w:rFonts w:cs="Times New Roman"/>
          <w:szCs w:val="24"/>
        </w:rPr>
        <w:t>Sarvaiya</w:t>
      </w:r>
      <w:proofErr w:type="spellEnd"/>
      <w:r w:rsidR="0027461A">
        <w:rPr>
          <w:rFonts w:cs="Times New Roman"/>
          <w:szCs w:val="24"/>
        </w:rPr>
        <w:t xml:space="preserve">, &amp; Epperson, 2014; Breslau et al., 2017). Females </w:t>
      </w:r>
      <w:r w:rsidR="00EF1226">
        <w:rPr>
          <w:rFonts w:cs="Times New Roman"/>
          <w:szCs w:val="24"/>
        </w:rPr>
        <w:t xml:space="preserve">generally </w:t>
      </w:r>
      <w:r w:rsidR="0027461A">
        <w:rPr>
          <w:rFonts w:cs="Times New Roman"/>
          <w:szCs w:val="24"/>
        </w:rPr>
        <w:t xml:space="preserve">report higher levels </w:t>
      </w:r>
      <w:r w:rsidR="00EF1226">
        <w:rPr>
          <w:rFonts w:cs="Times New Roman"/>
          <w:szCs w:val="24"/>
        </w:rPr>
        <w:t>social media and lower levels of video game use than do males (</w:t>
      </w:r>
      <w:r w:rsidR="00856D1C">
        <w:rPr>
          <w:rFonts w:cs="Times New Roman"/>
          <w:szCs w:val="24"/>
        </w:rPr>
        <w:t>Rideout, 2016</w:t>
      </w:r>
      <w:r w:rsidR="00EF1226">
        <w:rPr>
          <w:rFonts w:cs="Times New Roman"/>
          <w:szCs w:val="24"/>
        </w:rPr>
        <w:t xml:space="preserve">). Females also report higher levels of </w:t>
      </w:r>
      <w:r w:rsidR="0027461A">
        <w:rPr>
          <w:rFonts w:cs="Times New Roman"/>
          <w:szCs w:val="24"/>
        </w:rPr>
        <w:t>internalizing behaviors in adolescen</w:t>
      </w:r>
      <w:r w:rsidR="006F5299">
        <w:rPr>
          <w:rFonts w:cs="Times New Roman"/>
          <w:szCs w:val="24"/>
        </w:rPr>
        <w:t>ce</w:t>
      </w:r>
      <w:r w:rsidR="0027461A">
        <w:rPr>
          <w:rFonts w:cs="Times New Roman"/>
          <w:szCs w:val="24"/>
        </w:rPr>
        <w:t xml:space="preserve"> (</w:t>
      </w:r>
      <w:proofErr w:type="spellStart"/>
      <w:r w:rsidR="0027461A">
        <w:rPr>
          <w:rFonts w:cs="Times New Roman"/>
          <w:szCs w:val="24"/>
        </w:rPr>
        <w:t>Mojtabai</w:t>
      </w:r>
      <w:proofErr w:type="spellEnd"/>
      <w:r w:rsidR="0027461A">
        <w:rPr>
          <w:rFonts w:cs="Times New Roman"/>
          <w:szCs w:val="24"/>
        </w:rPr>
        <w:t xml:space="preserve">, </w:t>
      </w:r>
      <w:proofErr w:type="spellStart"/>
      <w:r w:rsidR="0027461A">
        <w:rPr>
          <w:rFonts w:cs="Times New Roman"/>
          <w:szCs w:val="24"/>
        </w:rPr>
        <w:t>Olfson</w:t>
      </w:r>
      <w:proofErr w:type="spellEnd"/>
      <w:r w:rsidR="0027461A">
        <w:rPr>
          <w:rFonts w:cs="Times New Roman"/>
          <w:szCs w:val="24"/>
        </w:rPr>
        <w:t>, &amp; Han, 2016) and into adulthood (</w:t>
      </w:r>
      <w:proofErr w:type="spellStart"/>
      <w:r w:rsidR="0027461A">
        <w:rPr>
          <w:rFonts w:cs="Times New Roman"/>
          <w:szCs w:val="24"/>
        </w:rPr>
        <w:t>Altemus</w:t>
      </w:r>
      <w:proofErr w:type="spellEnd"/>
      <w:r w:rsidR="0029114B">
        <w:rPr>
          <w:rFonts w:cs="Times New Roman"/>
          <w:szCs w:val="24"/>
        </w:rPr>
        <w:t xml:space="preserve"> et al.,</w:t>
      </w:r>
      <w:r w:rsidR="0027461A">
        <w:rPr>
          <w:rFonts w:cs="Times New Roman"/>
          <w:szCs w:val="24"/>
        </w:rPr>
        <w:t xml:space="preserve"> 2014)</w:t>
      </w:r>
      <w:r w:rsidR="00856D1C">
        <w:rPr>
          <w:rFonts w:cs="Times New Roman"/>
          <w:szCs w:val="24"/>
        </w:rPr>
        <w:t xml:space="preserve"> than do males</w:t>
      </w:r>
      <w:r w:rsidR="0027461A">
        <w:rPr>
          <w:rFonts w:cs="Times New Roman"/>
          <w:szCs w:val="24"/>
        </w:rPr>
        <w:t xml:space="preserve">. Likewise, </w:t>
      </w:r>
      <w:r w:rsidR="00856D1C">
        <w:rPr>
          <w:rFonts w:cs="Times New Roman"/>
          <w:szCs w:val="24"/>
        </w:rPr>
        <w:t>differences in media use have been found as a function of adolescent age, such as rates of listening to music and social media use being higher among late compared to early adolescents (Rideout, 2016). Y</w:t>
      </w:r>
      <w:r w:rsidR="0027461A">
        <w:rPr>
          <w:rFonts w:cs="Times New Roman"/>
          <w:szCs w:val="24"/>
        </w:rPr>
        <w:t xml:space="preserve">ounger adolescents </w:t>
      </w:r>
      <w:r w:rsidR="00856D1C">
        <w:rPr>
          <w:rFonts w:cs="Times New Roman"/>
          <w:szCs w:val="24"/>
        </w:rPr>
        <w:t xml:space="preserve">also </w:t>
      </w:r>
      <w:r w:rsidR="0027461A">
        <w:rPr>
          <w:rFonts w:cs="Times New Roman"/>
          <w:szCs w:val="24"/>
        </w:rPr>
        <w:t xml:space="preserve">have lower rates of internalizing behavior than later adolescents (Breslau et al., 2017). Therefore, </w:t>
      </w:r>
      <w:r w:rsidR="00EF1226">
        <w:rPr>
          <w:rFonts w:cs="Times New Roman"/>
          <w:szCs w:val="24"/>
        </w:rPr>
        <w:t xml:space="preserve">in the current study we will </w:t>
      </w:r>
      <w:r w:rsidR="006F5299">
        <w:rPr>
          <w:rFonts w:cs="Times New Roman"/>
          <w:szCs w:val="24"/>
        </w:rPr>
        <w:t xml:space="preserve">examine the </w:t>
      </w:r>
      <w:r w:rsidR="006F5299">
        <w:rPr>
          <w:rFonts w:cs="Times New Roman"/>
          <w:szCs w:val="24"/>
        </w:rPr>
        <w:lastRenderedPageBreak/>
        <w:t>relation</w:t>
      </w:r>
      <w:r w:rsidR="0027461A">
        <w:rPr>
          <w:rFonts w:cs="Times New Roman"/>
          <w:szCs w:val="24"/>
        </w:rPr>
        <w:t xml:space="preserve">s </w:t>
      </w:r>
      <w:r w:rsidR="00EF1226">
        <w:rPr>
          <w:rFonts w:cs="Times New Roman"/>
          <w:szCs w:val="24"/>
        </w:rPr>
        <w:t xml:space="preserve">between parental media monitoring, media, and internalizing problems </w:t>
      </w:r>
      <w:r w:rsidR="0027461A">
        <w:rPr>
          <w:rFonts w:cs="Times New Roman"/>
          <w:szCs w:val="24"/>
        </w:rPr>
        <w:t xml:space="preserve">while also examining the </w:t>
      </w:r>
      <w:r w:rsidR="00EF1226">
        <w:rPr>
          <w:rFonts w:cs="Times New Roman"/>
          <w:szCs w:val="24"/>
        </w:rPr>
        <w:t>roles of adolescent age and sex</w:t>
      </w:r>
      <w:r w:rsidR="0027461A">
        <w:rPr>
          <w:rFonts w:cs="Times New Roman"/>
          <w:szCs w:val="24"/>
        </w:rPr>
        <w:t xml:space="preserve">. </w:t>
      </w:r>
    </w:p>
    <w:p w14:paraId="6C2B4945" w14:textId="77777777" w:rsidR="00120147" w:rsidRDefault="00120147" w:rsidP="00120147">
      <w:pPr>
        <w:jc w:val="center"/>
        <w:rPr>
          <w:b/>
        </w:rPr>
      </w:pPr>
      <w:r>
        <w:rPr>
          <w:b/>
        </w:rPr>
        <w:t>Method</w:t>
      </w:r>
    </w:p>
    <w:p w14:paraId="53A6BD79" w14:textId="7378A727" w:rsidR="00DE58AA" w:rsidRDefault="00125E23" w:rsidP="00571CBF">
      <w:pPr>
        <w:spacing w:after="0"/>
        <w:ind w:firstLine="0"/>
        <w:rPr>
          <w:b/>
        </w:rPr>
      </w:pPr>
      <w:r>
        <w:rPr>
          <w:b/>
        </w:rPr>
        <w:t>Participants</w:t>
      </w:r>
      <w:r w:rsidR="00571CBF">
        <w:rPr>
          <w:b/>
        </w:rPr>
        <w:t xml:space="preserve"> and Procedures</w:t>
      </w:r>
    </w:p>
    <w:p w14:paraId="13979334" w14:textId="79861D7C" w:rsidR="00571CBF" w:rsidRDefault="00571CBF" w:rsidP="00571CBF">
      <w:pPr>
        <w:spacing w:after="0"/>
        <w:rPr>
          <w:rFonts w:cs="Times New Roman"/>
          <w:szCs w:val="24"/>
        </w:rPr>
      </w:pPr>
      <w:r>
        <w:rPr>
          <w:rFonts w:cs="Times New Roman"/>
          <w:szCs w:val="24"/>
        </w:rPr>
        <w:t xml:space="preserve">Participants were taken from a national </w:t>
      </w:r>
      <w:r w:rsidR="00836039">
        <w:rPr>
          <w:rFonts w:cs="Times New Roman"/>
          <w:szCs w:val="24"/>
        </w:rPr>
        <w:t xml:space="preserve">quota </w:t>
      </w:r>
      <w:r>
        <w:rPr>
          <w:rFonts w:cs="Times New Roman"/>
          <w:szCs w:val="24"/>
        </w:rPr>
        <w:t>sample of teenagers who participated in an on-line survey</w:t>
      </w:r>
      <w:r w:rsidR="0027461A">
        <w:rPr>
          <w:rFonts w:cs="Times New Roman"/>
          <w:szCs w:val="24"/>
        </w:rPr>
        <w:t xml:space="preserve"> as part of a larger study examining adolescent media use. </w:t>
      </w:r>
      <w:r>
        <w:rPr>
          <w:rFonts w:cs="Times New Roman"/>
          <w:szCs w:val="24"/>
        </w:rPr>
        <w:t>The current sample consisted of 1155 adolescents ages 10-20 (</w:t>
      </w:r>
      <w:r w:rsidR="00836039">
        <w:rPr>
          <w:rFonts w:cs="Times New Roman"/>
          <w:szCs w:val="24"/>
        </w:rPr>
        <w:t>51</w:t>
      </w:r>
      <w:r>
        <w:rPr>
          <w:rFonts w:cs="Times New Roman"/>
          <w:szCs w:val="24"/>
        </w:rPr>
        <w:t>% female)</w:t>
      </w:r>
      <w:r w:rsidR="00836039">
        <w:rPr>
          <w:rFonts w:cs="Times New Roman"/>
          <w:szCs w:val="24"/>
        </w:rPr>
        <w:t xml:space="preserve">, with 315 </w:t>
      </w:r>
      <w:r>
        <w:rPr>
          <w:rFonts w:cs="Times New Roman"/>
          <w:szCs w:val="24"/>
        </w:rPr>
        <w:t xml:space="preserve">early </w:t>
      </w:r>
      <w:r w:rsidR="00836039">
        <w:rPr>
          <w:rFonts w:cs="Times New Roman"/>
          <w:szCs w:val="24"/>
        </w:rPr>
        <w:t xml:space="preserve">adolescents </w:t>
      </w:r>
      <w:r>
        <w:rPr>
          <w:rFonts w:cs="Times New Roman"/>
          <w:szCs w:val="24"/>
        </w:rPr>
        <w:t xml:space="preserve">(ages 10-12), </w:t>
      </w:r>
      <w:r w:rsidR="00836039">
        <w:rPr>
          <w:rFonts w:cs="Times New Roman"/>
          <w:szCs w:val="24"/>
        </w:rPr>
        <w:t xml:space="preserve">315 </w:t>
      </w:r>
      <w:r>
        <w:rPr>
          <w:rFonts w:cs="Times New Roman"/>
          <w:szCs w:val="24"/>
        </w:rPr>
        <w:t xml:space="preserve">middle </w:t>
      </w:r>
      <w:r w:rsidR="00836039">
        <w:rPr>
          <w:rFonts w:cs="Times New Roman"/>
          <w:szCs w:val="24"/>
        </w:rPr>
        <w:t xml:space="preserve">adolescents </w:t>
      </w:r>
      <w:r>
        <w:rPr>
          <w:rFonts w:cs="Times New Roman"/>
          <w:szCs w:val="24"/>
        </w:rPr>
        <w:t xml:space="preserve">(ages 13-15) and </w:t>
      </w:r>
      <w:r w:rsidR="00836039">
        <w:rPr>
          <w:rFonts w:cs="Times New Roman"/>
          <w:szCs w:val="24"/>
        </w:rPr>
        <w:t xml:space="preserve">525 </w:t>
      </w:r>
      <w:r>
        <w:rPr>
          <w:rFonts w:cs="Times New Roman"/>
          <w:szCs w:val="24"/>
        </w:rPr>
        <w:t xml:space="preserve">late </w:t>
      </w:r>
      <w:r w:rsidR="00836039">
        <w:rPr>
          <w:rFonts w:cs="Times New Roman"/>
          <w:szCs w:val="24"/>
        </w:rPr>
        <w:t>a</w:t>
      </w:r>
      <w:r>
        <w:rPr>
          <w:rFonts w:cs="Times New Roman"/>
          <w:szCs w:val="24"/>
        </w:rPr>
        <w:t>dolescents</w:t>
      </w:r>
      <w:r w:rsidR="00836039">
        <w:rPr>
          <w:rFonts w:cs="Times New Roman"/>
          <w:szCs w:val="24"/>
        </w:rPr>
        <w:t xml:space="preserve"> (ages 16+)</w:t>
      </w:r>
      <w:r>
        <w:rPr>
          <w:rFonts w:cs="Times New Roman"/>
          <w:szCs w:val="24"/>
        </w:rPr>
        <w:t>. Researchers have found that quota samples generally result in comparable results to probability-based samples (Cumming, 1990; Pew Research Center, 2016).  Ethnicity was 69% European American, 1</w:t>
      </w:r>
      <w:r w:rsidR="00836039">
        <w:rPr>
          <w:rFonts w:cs="Times New Roman"/>
          <w:szCs w:val="24"/>
        </w:rPr>
        <w:t>3</w:t>
      </w:r>
      <w:r>
        <w:rPr>
          <w:rFonts w:cs="Times New Roman"/>
          <w:szCs w:val="24"/>
        </w:rPr>
        <w:t>% African American, 1</w:t>
      </w:r>
      <w:r w:rsidR="00836039">
        <w:rPr>
          <w:rFonts w:cs="Times New Roman"/>
          <w:szCs w:val="24"/>
        </w:rPr>
        <w:t>1</w:t>
      </w:r>
      <w:r>
        <w:rPr>
          <w:rFonts w:cs="Times New Roman"/>
          <w:szCs w:val="24"/>
        </w:rPr>
        <w:t xml:space="preserve">% Hispanic, and </w:t>
      </w:r>
      <w:r w:rsidR="00836039">
        <w:rPr>
          <w:rFonts w:cs="Times New Roman"/>
          <w:szCs w:val="24"/>
        </w:rPr>
        <w:t>5</w:t>
      </w:r>
      <w:r>
        <w:rPr>
          <w:rFonts w:cs="Times New Roman"/>
          <w:szCs w:val="24"/>
        </w:rPr>
        <w:t xml:space="preserve">% Asian American. Average household income was between $35 and $49,000, with </w:t>
      </w:r>
      <w:r w:rsidR="00836039">
        <w:rPr>
          <w:rFonts w:cs="Times New Roman"/>
          <w:szCs w:val="24"/>
        </w:rPr>
        <w:t>30</w:t>
      </w:r>
      <w:r>
        <w:rPr>
          <w:rFonts w:cs="Times New Roman"/>
          <w:szCs w:val="24"/>
        </w:rPr>
        <w:t xml:space="preserve">% of the sample making less than $35,000 annually and only just over 10% making more than $100,000 annually. </w:t>
      </w:r>
    </w:p>
    <w:p w14:paraId="37A195B1" w14:textId="34720572" w:rsidR="00571CBF" w:rsidRDefault="00571CBF" w:rsidP="00571CBF">
      <w:pPr>
        <w:spacing w:after="0"/>
        <w:rPr>
          <w:rFonts w:cs="Times New Roman"/>
          <w:szCs w:val="24"/>
        </w:rPr>
      </w:pPr>
      <w:r>
        <w:rPr>
          <w:rFonts w:cs="Times New Roman"/>
          <w:szCs w:val="24"/>
        </w:rPr>
        <w:t>After obtaining IRB approval from the sponsoring university, participants were recruited via Qualtrics (a U.S. research firm that collects data for researcher, private, and public corporations) from an online panel of participants across the United States who had previously agreed to participate in research. Participants were given a brief online survey that took less than 20 minutes to complete</w:t>
      </w:r>
      <w:bookmarkStart w:id="3" w:name="_GoBack"/>
      <w:bookmarkEnd w:id="3"/>
      <w:del w:id="4" w:author="Ryan McLean" w:date="2019-01-24T16:20:00Z">
        <w:r w:rsidDel="00F6367B">
          <w:rPr>
            <w:rFonts w:cs="Times New Roman"/>
            <w:szCs w:val="24"/>
          </w:rPr>
          <w:delText>,</w:delText>
        </w:r>
      </w:del>
      <w:r>
        <w:rPr>
          <w:rFonts w:cs="Times New Roman"/>
          <w:szCs w:val="24"/>
        </w:rPr>
        <w:t xml:space="preserve"> and were compensated on a sliding scale in points (which are accumulated to receive goods or credits to places such as iTunes, Amazon, etc., gift cards, or cash). There were very few instances of missing data, but they were dealt with using the FIML feature of MPLUS. </w:t>
      </w:r>
    </w:p>
    <w:p w14:paraId="36E71B20" w14:textId="77777777" w:rsidR="005A4E04" w:rsidRDefault="005A4E04" w:rsidP="00836039">
      <w:pPr>
        <w:spacing w:after="0"/>
        <w:ind w:firstLine="0"/>
        <w:rPr>
          <w:b/>
        </w:rPr>
      </w:pPr>
    </w:p>
    <w:p w14:paraId="3F9AC487" w14:textId="77777777" w:rsidR="005A4E04" w:rsidRDefault="005A4E04" w:rsidP="00836039">
      <w:pPr>
        <w:spacing w:after="0"/>
        <w:ind w:firstLine="0"/>
        <w:rPr>
          <w:b/>
        </w:rPr>
      </w:pPr>
    </w:p>
    <w:p w14:paraId="3EBFA9E4" w14:textId="59702DD2" w:rsidR="00DE58AA" w:rsidRDefault="00125E23" w:rsidP="00836039">
      <w:pPr>
        <w:spacing w:after="0"/>
        <w:ind w:firstLine="0"/>
        <w:rPr>
          <w:b/>
        </w:rPr>
      </w:pPr>
      <w:r>
        <w:rPr>
          <w:b/>
        </w:rPr>
        <w:lastRenderedPageBreak/>
        <w:t>Measures</w:t>
      </w:r>
    </w:p>
    <w:p w14:paraId="54829ABC" w14:textId="42DC3EC0" w:rsidR="00836039" w:rsidRDefault="00836039" w:rsidP="00192EDA">
      <w:pPr>
        <w:spacing w:after="0"/>
        <w:rPr>
          <w:rFonts w:eastAsia="Times New Roman" w:cs="Times New Roman"/>
          <w:szCs w:val="24"/>
        </w:rPr>
      </w:pPr>
      <w:r w:rsidRPr="006D5CFD">
        <w:rPr>
          <w:rFonts w:cs="Times New Roman"/>
          <w:b/>
          <w:szCs w:val="24"/>
        </w:rPr>
        <w:t xml:space="preserve">Media monitoring. </w:t>
      </w:r>
      <w:r>
        <w:rPr>
          <w:rFonts w:cs="Times New Roman"/>
          <w:szCs w:val="24"/>
        </w:rPr>
        <w:t>Adolescents responded to a 12-item adapted measure of media monitoring taken from the Perceived Parental Media Monitoring Scale (</w:t>
      </w:r>
      <w:r>
        <w:rPr>
          <w:rFonts w:eastAsia="Times New Roman" w:cs="Times New Roman"/>
          <w:szCs w:val="24"/>
        </w:rPr>
        <w:t xml:space="preserve">Valkenburg et al., 2013). The measure was adapted for the current study </w:t>
      </w:r>
      <w:proofErr w:type="gramStart"/>
      <w:r>
        <w:rPr>
          <w:rFonts w:eastAsia="Times New Roman" w:cs="Times New Roman"/>
          <w:szCs w:val="24"/>
        </w:rPr>
        <w:t>in an attempt to</w:t>
      </w:r>
      <w:proofErr w:type="gramEnd"/>
      <w:r>
        <w:rPr>
          <w:rFonts w:eastAsia="Times New Roman" w:cs="Times New Roman"/>
          <w:szCs w:val="24"/>
        </w:rPr>
        <w:t xml:space="preserve"> make it shorter for the on-line survey format. In this measure, adolescents are presented four main items: two that are representative of restrictive monitoring and two active monitoring (e.g., “How often do your parents tell you that you are not allowed to play video/computer games because they are meant for older kids? and “How often do your parents tell you that what you see in movies and commercials is different than real life?” Items are answered on a five-point Likert scale from 1 </w:t>
      </w:r>
      <w:r>
        <w:rPr>
          <w:rFonts w:eastAsia="Times New Roman" w:cs="Times New Roman"/>
          <w:i/>
          <w:szCs w:val="24"/>
        </w:rPr>
        <w:t xml:space="preserve">(never) </w:t>
      </w:r>
      <w:r>
        <w:rPr>
          <w:rFonts w:eastAsia="Times New Roman" w:cs="Times New Roman"/>
          <w:szCs w:val="24"/>
        </w:rPr>
        <w:t xml:space="preserve">to 5 </w:t>
      </w:r>
      <w:r>
        <w:rPr>
          <w:rFonts w:eastAsia="Times New Roman" w:cs="Times New Roman"/>
          <w:i/>
          <w:szCs w:val="24"/>
        </w:rPr>
        <w:t xml:space="preserve">(very often). </w:t>
      </w:r>
      <w:r>
        <w:rPr>
          <w:rFonts w:eastAsia="Times New Roman" w:cs="Times New Roman"/>
          <w:szCs w:val="24"/>
        </w:rPr>
        <w:t xml:space="preserve">Directly after each main item, adolescents were presented with follow-up items to identify </w:t>
      </w:r>
      <w:r>
        <w:rPr>
          <w:rFonts w:eastAsia="Times New Roman" w:cs="Times New Roman"/>
          <w:i/>
          <w:szCs w:val="24"/>
        </w:rPr>
        <w:t xml:space="preserve">how </w:t>
      </w:r>
      <w:r>
        <w:rPr>
          <w:rFonts w:eastAsia="Times New Roman" w:cs="Times New Roman"/>
          <w:szCs w:val="24"/>
        </w:rPr>
        <w:t xml:space="preserve">their parents monitor their media use, including a prompt of, “And if your parents would tell you this, how would they do </w:t>
      </w:r>
      <w:proofErr w:type="gramStart"/>
      <w:r>
        <w:rPr>
          <w:rFonts w:eastAsia="Times New Roman" w:cs="Times New Roman"/>
          <w:szCs w:val="24"/>
        </w:rPr>
        <w:t>this?.</w:t>
      </w:r>
      <w:proofErr w:type="gramEnd"/>
      <w:r>
        <w:rPr>
          <w:rFonts w:eastAsia="Times New Roman" w:cs="Times New Roman"/>
          <w:szCs w:val="24"/>
        </w:rPr>
        <w:t>” Items were designed to assess if parents were attempting to control adolescents’ media use and exposure or give information and support while encouraging adolescents’ autonomy regarding media. Two controlling items (</w:t>
      </w:r>
      <w:r w:rsidRPr="005C374C">
        <w:rPr>
          <w:rFonts w:eastAsia="Times New Roman" w:cs="Times New Roman"/>
          <w:i/>
          <w:szCs w:val="24"/>
        </w:rPr>
        <w:t xml:space="preserve">r </w:t>
      </w:r>
      <w:r>
        <w:rPr>
          <w:rFonts w:eastAsia="Times New Roman" w:cs="Times New Roman"/>
          <w:szCs w:val="24"/>
        </w:rPr>
        <w:t>= .</w:t>
      </w:r>
      <w:r w:rsidR="0053375A">
        <w:rPr>
          <w:rFonts w:eastAsia="Times New Roman" w:cs="Times New Roman"/>
          <w:szCs w:val="24"/>
        </w:rPr>
        <w:t>16</w:t>
      </w:r>
      <w:r>
        <w:rPr>
          <w:rFonts w:eastAsia="Times New Roman" w:cs="Times New Roman"/>
          <w:szCs w:val="24"/>
        </w:rPr>
        <w:t>-.</w:t>
      </w:r>
      <w:r w:rsidR="0053375A">
        <w:rPr>
          <w:rFonts w:eastAsia="Times New Roman" w:cs="Times New Roman"/>
          <w:szCs w:val="24"/>
        </w:rPr>
        <w:t>47</w:t>
      </w:r>
      <w:r>
        <w:rPr>
          <w:rFonts w:eastAsia="Times New Roman" w:cs="Times New Roman"/>
          <w:szCs w:val="24"/>
        </w:rPr>
        <w:t xml:space="preserve">, </w:t>
      </w:r>
      <w:r w:rsidRPr="005C374C">
        <w:rPr>
          <w:rFonts w:eastAsia="Times New Roman" w:cs="Times New Roman"/>
          <w:i/>
          <w:szCs w:val="24"/>
        </w:rPr>
        <w:t>p</w:t>
      </w:r>
      <w:r>
        <w:rPr>
          <w:rFonts w:eastAsia="Times New Roman" w:cs="Times New Roman"/>
          <w:szCs w:val="24"/>
        </w:rPr>
        <w:t xml:space="preserve"> &lt; .001, e.g., “They would…get angry if I still want to play those games.”) and two autonomy supportive items (</w:t>
      </w:r>
      <w:r w:rsidRPr="005C374C">
        <w:rPr>
          <w:rFonts w:eastAsia="Times New Roman" w:cs="Times New Roman"/>
          <w:i/>
          <w:szCs w:val="24"/>
        </w:rPr>
        <w:t xml:space="preserve">r </w:t>
      </w:r>
      <w:r>
        <w:rPr>
          <w:rFonts w:eastAsia="Times New Roman" w:cs="Times New Roman"/>
          <w:szCs w:val="24"/>
        </w:rPr>
        <w:t>= .</w:t>
      </w:r>
      <w:r w:rsidR="0053375A">
        <w:rPr>
          <w:rFonts w:eastAsia="Times New Roman" w:cs="Times New Roman"/>
          <w:szCs w:val="24"/>
        </w:rPr>
        <w:t>21</w:t>
      </w:r>
      <w:r>
        <w:rPr>
          <w:rFonts w:eastAsia="Times New Roman" w:cs="Times New Roman"/>
          <w:szCs w:val="24"/>
        </w:rPr>
        <w:t>-.</w:t>
      </w:r>
      <w:r w:rsidR="0053375A">
        <w:rPr>
          <w:rFonts w:eastAsia="Times New Roman" w:cs="Times New Roman"/>
          <w:szCs w:val="24"/>
        </w:rPr>
        <w:t>65</w:t>
      </w:r>
      <w:r>
        <w:rPr>
          <w:rFonts w:eastAsia="Times New Roman" w:cs="Times New Roman"/>
          <w:szCs w:val="24"/>
        </w:rPr>
        <w:t xml:space="preserve">, </w:t>
      </w:r>
      <w:r w:rsidRPr="005C374C">
        <w:rPr>
          <w:rFonts w:eastAsia="Times New Roman" w:cs="Times New Roman"/>
          <w:i/>
          <w:szCs w:val="24"/>
        </w:rPr>
        <w:t>p</w:t>
      </w:r>
      <w:r>
        <w:rPr>
          <w:rFonts w:eastAsia="Times New Roman" w:cs="Times New Roman"/>
          <w:szCs w:val="24"/>
        </w:rPr>
        <w:t xml:space="preserve"> &lt; .001, e.g., “They would…explain to me why it’s better to not play those games.”) were included for both restrictive and active monitoring on a five-point Likert scale from 1 </w:t>
      </w:r>
      <w:r>
        <w:rPr>
          <w:rFonts w:eastAsia="Times New Roman" w:cs="Times New Roman"/>
          <w:i/>
          <w:szCs w:val="24"/>
        </w:rPr>
        <w:t xml:space="preserve">(not at all true) </w:t>
      </w:r>
      <w:r>
        <w:rPr>
          <w:rFonts w:eastAsia="Times New Roman" w:cs="Times New Roman"/>
          <w:szCs w:val="24"/>
        </w:rPr>
        <w:t xml:space="preserve">to 5 </w:t>
      </w:r>
      <w:r>
        <w:rPr>
          <w:rFonts w:eastAsia="Times New Roman" w:cs="Times New Roman"/>
          <w:i/>
          <w:szCs w:val="24"/>
        </w:rPr>
        <w:t>(completely true).</w:t>
      </w:r>
      <w:r>
        <w:rPr>
          <w:rFonts w:eastAsia="Times New Roman" w:cs="Times New Roman"/>
          <w:szCs w:val="24"/>
        </w:rPr>
        <w:t xml:space="preserve"> We took the average of the two items in each category, which resulted in four scales (controlling restrictive and active monitoring, and autonomy supportive restrictive and active monitoring), with higher scores indicative of higher levels of parental monitoring.</w:t>
      </w:r>
    </w:p>
    <w:p w14:paraId="16601DF3" w14:textId="5F5B42B2" w:rsidR="0053375A" w:rsidRDefault="0053375A" w:rsidP="00D27495">
      <w:pPr>
        <w:spacing w:after="0"/>
        <w:rPr>
          <w:rFonts w:eastAsia="Times New Roman" w:cs="Times New Roman"/>
          <w:szCs w:val="24"/>
        </w:rPr>
      </w:pPr>
      <w:r w:rsidRPr="0053375A">
        <w:rPr>
          <w:rFonts w:eastAsia="Times New Roman" w:cs="Times New Roman"/>
          <w:b/>
          <w:szCs w:val="24"/>
        </w:rPr>
        <w:t xml:space="preserve">Media use. </w:t>
      </w:r>
      <w:r>
        <w:rPr>
          <w:rFonts w:eastAsia="Times New Roman" w:cs="Times New Roman"/>
          <w:szCs w:val="24"/>
        </w:rPr>
        <w:t xml:space="preserve">Adolescents’ time spent using a variety of platforms of media was assessed using </w:t>
      </w:r>
      <w:r w:rsidR="00CF45DA">
        <w:rPr>
          <w:rFonts w:eastAsia="Times New Roman" w:cs="Times New Roman"/>
          <w:szCs w:val="24"/>
        </w:rPr>
        <w:t>eight</w:t>
      </w:r>
      <w:r>
        <w:rPr>
          <w:rFonts w:eastAsia="Times New Roman" w:cs="Times New Roman"/>
          <w:szCs w:val="24"/>
        </w:rPr>
        <w:t xml:space="preserve"> items taken from (</w:t>
      </w:r>
      <w:r w:rsidR="0027461A">
        <w:rPr>
          <w:rFonts w:eastAsia="Times New Roman" w:cs="Times New Roman"/>
          <w:szCs w:val="24"/>
        </w:rPr>
        <w:t>Stockdale, Coyne, &amp; Padilla-Walker, 2018</w:t>
      </w:r>
      <w:r>
        <w:rPr>
          <w:rFonts w:eastAsia="Times New Roman" w:cs="Times New Roman"/>
          <w:szCs w:val="24"/>
        </w:rPr>
        <w:t xml:space="preserve">). The stem of each </w:t>
      </w:r>
      <w:r>
        <w:rPr>
          <w:rFonts w:eastAsia="Times New Roman" w:cs="Times New Roman"/>
          <w:szCs w:val="24"/>
        </w:rPr>
        <w:lastRenderedPageBreak/>
        <w:t>question was “How much time do you spend on the following media activities on a typical day” and adolescents responded to watching TV programs, playing video games, listening to music, reading magazines or books, spending time on the internet (not doing any of the other activities listed above), social media, and texting on a cell phone on an scale of 1 (</w:t>
      </w:r>
      <w:r w:rsidRPr="0053375A">
        <w:rPr>
          <w:rFonts w:eastAsia="Times New Roman" w:cs="Times New Roman"/>
          <w:i/>
          <w:szCs w:val="24"/>
        </w:rPr>
        <w:t>none</w:t>
      </w:r>
      <w:r>
        <w:rPr>
          <w:rFonts w:eastAsia="Times New Roman" w:cs="Times New Roman"/>
          <w:szCs w:val="24"/>
        </w:rPr>
        <w:t>) to 9 (</w:t>
      </w:r>
      <w:r w:rsidRPr="0053375A">
        <w:rPr>
          <w:rFonts w:eastAsia="Times New Roman" w:cs="Times New Roman"/>
          <w:i/>
          <w:szCs w:val="24"/>
        </w:rPr>
        <w:t>9 or more hours</w:t>
      </w:r>
      <w:r>
        <w:rPr>
          <w:rFonts w:eastAsia="Times New Roman" w:cs="Times New Roman"/>
          <w:szCs w:val="24"/>
        </w:rPr>
        <w:t xml:space="preserve">). Adolescents also answered one question about media multitasking (Baumgartner, </w:t>
      </w:r>
      <w:proofErr w:type="spellStart"/>
      <w:r>
        <w:rPr>
          <w:rFonts w:eastAsia="Times New Roman" w:cs="Times New Roman"/>
          <w:szCs w:val="24"/>
        </w:rPr>
        <w:t>Weeda</w:t>
      </w:r>
      <w:proofErr w:type="spellEnd"/>
      <w:r>
        <w:rPr>
          <w:rFonts w:eastAsia="Times New Roman" w:cs="Times New Roman"/>
          <w:szCs w:val="24"/>
        </w:rPr>
        <w:t>, van der Heijden, &amp; Huizinga, 2014</w:t>
      </w:r>
      <w:r w:rsidR="00192EDA">
        <w:rPr>
          <w:rFonts w:eastAsia="Times New Roman" w:cs="Times New Roman"/>
          <w:szCs w:val="24"/>
        </w:rPr>
        <w:t xml:space="preserve">; </w:t>
      </w:r>
      <w:r>
        <w:rPr>
          <w:rFonts w:eastAsia="Times New Roman" w:cs="Times New Roman"/>
          <w:szCs w:val="24"/>
        </w:rPr>
        <w:t xml:space="preserve"> “While using any type of media (watching TV, listening to music, talking/texting on the phone, etc.) how often do you do other activities involving the media?”</w:t>
      </w:r>
      <w:r w:rsidR="00192EDA">
        <w:rPr>
          <w:rFonts w:eastAsia="Times New Roman" w:cs="Times New Roman"/>
          <w:szCs w:val="24"/>
        </w:rPr>
        <w:t>)</w:t>
      </w:r>
      <w:r>
        <w:rPr>
          <w:rFonts w:eastAsia="Times New Roman" w:cs="Times New Roman"/>
          <w:szCs w:val="24"/>
        </w:rPr>
        <w:t xml:space="preserve"> on a scale of 1 (</w:t>
      </w:r>
      <w:r w:rsidRPr="0053375A">
        <w:rPr>
          <w:rFonts w:eastAsia="Times New Roman" w:cs="Times New Roman"/>
          <w:i/>
          <w:szCs w:val="24"/>
        </w:rPr>
        <w:t>never</w:t>
      </w:r>
      <w:r>
        <w:rPr>
          <w:rFonts w:eastAsia="Times New Roman" w:cs="Times New Roman"/>
          <w:szCs w:val="24"/>
        </w:rPr>
        <w:t>) to 4 (</w:t>
      </w:r>
      <w:r w:rsidRPr="0053375A">
        <w:rPr>
          <w:rFonts w:eastAsia="Times New Roman" w:cs="Times New Roman"/>
          <w:i/>
          <w:szCs w:val="24"/>
        </w:rPr>
        <w:t>very often</w:t>
      </w:r>
      <w:r>
        <w:rPr>
          <w:rFonts w:eastAsia="Times New Roman" w:cs="Times New Roman"/>
          <w:szCs w:val="24"/>
        </w:rPr>
        <w:t xml:space="preserve">). </w:t>
      </w:r>
    </w:p>
    <w:p w14:paraId="30F3AEA1" w14:textId="3018C703" w:rsidR="00192EDA" w:rsidRDefault="00192EDA" w:rsidP="00192EDA">
      <w:pPr>
        <w:spacing w:after="0"/>
        <w:rPr>
          <w:rFonts w:cs="Times New Roman"/>
          <w:szCs w:val="24"/>
        </w:rPr>
      </w:pPr>
      <w:r w:rsidRPr="00192EDA">
        <w:rPr>
          <w:rFonts w:eastAsia="Times New Roman" w:cs="Times New Roman"/>
          <w:b/>
          <w:szCs w:val="24"/>
        </w:rPr>
        <w:t xml:space="preserve">Internalizing problems. </w:t>
      </w:r>
      <w:r w:rsidRPr="00756007">
        <w:rPr>
          <w:rFonts w:cs="Times New Roman"/>
          <w:szCs w:val="24"/>
        </w:rPr>
        <w:t>Adolescents reported on their own a</w:t>
      </w:r>
      <w:r w:rsidRPr="00F639FC">
        <w:rPr>
          <w:rFonts w:cs="Times New Roman"/>
          <w:szCs w:val="24"/>
        </w:rPr>
        <w:t>nxiety</w:t>
      </w:r>
      <w:r w:rsidRPr="00424C32">
        <w:rPr>
          <w:rFonts w:cs="Times New Roman"/>
          <w:szCs w:val="24"/>
        </w:rPr>
        <w:t xml:space="preserve"> using three items from the Spence Children’s Anxi</w:t>
      </w:r>
      <w:r>
        <w:rPr>
          <w:rFonts w:cs="Times New Roman"/>
          <w:szCs w:val="24"/>
        </w:rPr>
        <w:t>ety Scale (Spence, 1998, α = .81</w:t>
      </w:r>
      <w:r w:rsidRPr="00424C32">
        <w:rPr>
          <w:rFonts w:cs="Times New Roman"/>
          <w:szCs w:val="24"/>
        </w:rPr>
        <w:t xml:space="preserve">). Participants answered on a </w:t>
      </w:r>
      <w:r>
        <w:rPr>
          <w:rFonts w:cs="Times New Roman"/>
          <w:szCs w:val="24"/>
        </w:rPr>
        <w:t>four</w:t>
      </w:r>
      <w:r w:rsidRPr="00F637E4">
        <w:rPr>
          <w:rFonts w:cs="Times New Roman"/>
          <w:szCs w:val="24"/>
        </w:rPr>
        <w:t>-point Likert-type scale from 1 (</w:t>
      </w:r>
      <w:r>
        <w:rPr>
          <w:rFonts w:cs="Times New Roman"/>
          <w:i/>
          <w:szCs w:val="24"/>
        </w:rPr>
        <w:t>not at all</w:t>
      </w:r>
      <w:r>
        <w:rPr>
          <w:rFonts w:cs="Times New Roman"/>
          <w:szCs w:val="24"/>
        </w:rPr>
        <w:t>) to 4</w:t>
      </w:r>
      <w:r w:rsidRPr="00F637E4">
        <w:rPr>
          <w:rFonts w:cs="Times New Roman"/>
          <w:szCs w:val="24"/>
        </w:rPr>
        <w:t xml:space="preserve"> (</w:t>
      </w:r>
      <w:r>
        <w:rPr>
          <w:rFonts w:cs="Times New Roman"/>
          <w:i/>
          <w:szCs w:val="24"/>
        </w:rPr>
        <w:t>a lot</w:t>
      </w:r>
      <w:r w:rsidRPr="00F637E4">
        <w:rPr>
          <w:rFonts w:cs="Times New Roman"/>
          <w:szCs w:val="24"/>
        </w:rPr>
        <w:t xml:space="preserve">), with higher scores indicating higher levels of </w:t>
      </w:r>
      <w:r>
        <w:rPr>
          <w:rFonts w:cs="Times New Roman"/>
          <w:szCs w:val="24"/>
        </w:rPr>
        <w:t>anxiety.  E</w:t>
      </w:r>
      <w:r w:rsidRPr="00424C32">
        <w:rPr>
          <w:rFonts w:cs="Times New Roman"/>
          <w:szCs w:val="24"/>
        </w:rPr>
        <w:t xml:space="preserve">xample items include “When I have a problem my heart beats really fast” and “I worry that something bad will happen to me.”  </w:t>
      </w:r>
    </w:p>
    <w:p w14:paraId="50AB9D61" w14:textId="4B15B537" w:rsidR="00192EDA" w:rsidRDefault="00192EDA" w:rsidP="00192EDA">
      <w:pPr>
        <w:rPr>
          <w:rFonts w:asciiTheme="majorBidi" w:hAnsiTheme="majorBidi" w:cstheme="majorBidi"/>
          <w:szCs w:val="24"/>
        </w:rPr>
      </w:pPr>
      <w:r>
        <w:rPr>
          <w:rFonts w:cs="Times New Roman"/>
          <w:szCs w:val="24"/>
        </w:rPr>
        <w:t xml:space="preserve">Depression was measured using three items from the </w:t>
      </w:r>
      <w:r w:rsidRPr="00AF4422">
        <w:rPr>
          <w:rFonts w:asciiTheme="majorBidi" w:hAnsiTheme="majorBidi" w:cstheme="majorBidi"/>
          <w:szCs w:val="24"/>
        </w:rPr>
        <w:t>Center for Epidemiological Studies Depression Scale for Children (</w:t>
      </w:r>
      <w:r w:rsidRPr="00C44F3D">
        <w:rPr>
          <w:rFonts w:cs="Times New Roman"/>
          <w:szCs w:val="24"/>
        </w:rPr>
        <w:t>α = .88</w:t>
      </w:r>
      <w:r>
        <w:rPr>
          <w:rFonts w:cs="Times New Roman"/>
          <w:szCs w:val="24"/>
        </w:rPr>
        <w:t xml:space="preserve">, </w:t>
      </w:r>
      <w:r w:rsidRPr="00AF4422">
        <w:rPr>
          <w:rFonts w:asciiTheme="majorBidi" w:hAnsiTheme="majorBidi" w:cstheme="majorBidi"/>
          <w:szCs w:val="24"/>
        </w:rPr>
        <w:t>CES-DC</w:t>
      </w:r>
      <w:r>
        <w:rPr>
          <w:rFonts w:asciiTheme="majorBidi" w:hAnsiTheme="majorBidi" w:cstheme="majorBidi"/>
          <w:szCs w:val="24"/>
        </w:rPr>
        <w:t xml:space="preserve">; </w:t>
      </w:r>
      <w:proofErr w:type="spellStart"/>
      <w:r w:rsidRPr="00AF4422">
        <w:rPr>
          <w:rFonts w:asciiTheme="majorBidi" w:hAnsiTheme="majorBidi" w:cstheme="majorBidi"/>
          <w:szCs w:val="24"/>
        </w:rPr>
        <w:t>Faulstich</w:t>
      </w:r>
      <w:proofErr w:type="spellEnd"/>
      <w:r>
        <w:rPr>
          <w:rFonts w:asciiTheme="majorBidi" w:hAnsiTheme="majorBidi" w:cstheme="majorBidi"/>
          <w:szCs w:val="24"/>
        </w:rPr>
        <w:t xml:space="preserve">, 1986). Participants were asked to indicate how true several statements were of themselves for the past week. </w:t>
      </w:r>
      <w:r>
        <w:rPr>
          <w:rFonts w:cs="Times New Roman"/>
          <w:szCs w:val="24"/>
        </w:rPr>
        <w:t>Responses ranged on a four</w:t>
      </w:r>
      <w:r w:rsidRPr="00F637E4">
        <w:rPr>
          <w:rFonts w:cs="Times New Roman"/>
          <w:szCs w:val="24"/>
        </w:rPr>
        <w:t>-point Likert-type scale from 1 (</w:t>
      </w:r>
      <w:r>
        <w:rPr>
          <w:rFonts w:cs="Times New Roman"/>
          <w:i/>
          <w:szCs w:val="24"/>
        </w:rPr>
        <w:t>not at all</w:t>
      </w:r>
      <w:r>
        <w:rPr>
          <w:rFonts w:cs="Times New Roman"/>
          <w:szCs w:val="24"/>
        </w:rPr>
        <w:t>) to 4</w:t>
      </w:r>
      <w:r w:rsidRPr="00F637E4">
        <w:rPr>
          <w:rFonts w:cs="Times New Roman"/>
          <w:szCs w:val="24"/>
        </w:rPr>
        <w:t xml:space="preserve"> (</w:t>
      </w:r>
      <w:r>
        <w:rPr>
          <w:rFonts w:cs="Times New Roman"/>
          <w:i/>
          <w:szCs w:val="24"/>
        </w:rPr>
        <w:t>a lot</w:t>
      </w:r>
      <w:r w:rsidRPr="00F637E4">
        <w:rPr>
          <w:rFonts w:cs="Times New Roman"/>
          <w:szCs w:val="24"/>
        </w:rPr>
        <w:t xml:space="preserve">), with higher scores indicating </w:t>
      </w:r>
      <w:r>
        <w:rPr>
          <w:rFonts w:cs="Times New Roman"/>
          <w:szCs w:val="24"/>
        </w:rPr>
        <w:t xml:space="preserve">greater depressive symptoms. </w:t>
      </w:r>
      <w:r>
        <w:rPr>
          <w:rFonts w:asciiTheme="majorBidi" w:hAnsiTheme="majorBidi" w:cstheme="majorBidi"/>
          <w:szCs w:val="24"/>
        </w:rPr>
        <w:t xml:space="preserve">Example items include “I wasn’t able to feel happy, even when my family or friends tried to make me feel better” and “It was hard to get started doing things.” </w:t>
      </w:r>
    </w:p>
    <w:p w14:paraId="78CA447B" w14:textId="77777777" w:rsidR="009C1B7B" w:rsidRDefault="009C1B7B" w:rsidP="00D27495">
      <w:pPr>
        <w:spacing w:after="0"/>
        <w:jc w:val="center"/>
        <w:rPr>
          <w:b/>
        </w:rPr>
      </w:pPr>
      <w:r>
        <w:rPr>
          <w:b/>
        </w:rPr>
        <w:t>Results</w:t>
      </w:r>
    </w:p>
    <w:p w14:paraId="02B2175A" w14:textId="77777777" w:rsidR="009C1B7B" w:rsidRDefault="009C1B7B" w:rsidP="009C1B7B">
      <w:pPr>
        <w:spacing w:after="0"/>
        <w:ind w:firstLine="0"/>
        <w:rPr>
          <w:b/>
        </w:rPr>
      </w:pPr>
      <w:r>
        <w:rPr>
          <w:b/>
        </w:rPr>
        <w:t>Descriptive Statistics and Correlations</w:t>
      </w:r>
    </w:p>
    <w:p w14:paraId="1869EA7E" w14:textId="77777777" w:rsidR="005A4E04" w:rsidRDefault="009C1B7B" w:rsidP="00895FBF">
      <w:pPr>
        <w:spacing w:after="0"/>
      </w:pPr>
      <w:r>
        <w:t>Means, standard deviations, and correlations between all study variables are in Table 1. It is of note that</w:t>
      </w:r>
      <w:r w:rsidR="00895FBF">
        <w:t xml:space="preserve"> parental media monitoring was differentially and not consistently associated with </w:t>
      </w:r>
      <w:r w:rsidR="00895FBF">
        <w:lastRenderedPageBreak/>
        <w:t xml:space="preserve">media use, but overall restrictive approaches were associated with lower levels of media use, and active approaches with higher levels. In addition, controlling approaches to media monitoring were associated with higher levels of internalizing problems, and autonomy supportive approaches to lower levels. Media multitasking, social media use, listening to music, and using the internet were also positively associated with anxiety and depression. </w:t>
      </w:r>
    </w:p>
    <w:p w14:paraId="3174A696" w14:textId="1816A538" w:rsidR="00895FBF" w:rsidRDefault="00895FBF" w:rsidP="00895FBF">
      <w:pPr>
        <w:spacing w:after="0"/>
      </w:pPr>
      <w:r>
        <w:t xml:space="preserve">We </w:t>
      </w:r>
      <w:r w:rsidR="009C1B7B">
        <w:t xml:space="preserve">conducted t-tests to explore </w:t>
      </w:r>
      <w:r w:rsidR="005A4E04">
        <w:t>sex</w:t>
      </w:r>
      <w:r w:rsidR="009C1B7B">
        <w:t xml:space="preserve"> differences on all variables, and these results are presented in Table 2. It is of note that</w:t>
      </w:r>
      <w:r>
        <w:t xml:space="preserve"> girls reported using social media, listening to music, and texting more than did boys, and boys reported using video games more than did girls. Girls also reported higher levels of depression and anxiety than did boys. Fi</w:t>
      </w:r>
      <w:r w:rsidR="009C1B7B">
        <w:t>nally, we used univariate ANOVAs to explore differences on all study variables as a function of the child’s age (10-12 early, 13-15 middle, 16-20 late adolescence)</w:t>
      </w:r>
      <w:r w:rsidR="005409CB">
        <w:t>, and these results are presented in Table 3</w:t>
      </w:r>
      <w:r w:rsidR="009C1B7B">
        <w:t>. It is of note that</w:t>
      </w:r>
      <w:r>
        <w:t xml:space="preserve"> those in late adolescence reported lower levels of media monitoring than did those in early and middle adolescence. Children in late adolescence also reported listening to more music, using the internet more, and higher levels of anxiety and depression than did those in early or middle adolescence. </w:t>
      </w:r>
    </w:p>
    <w:p w14:paraId="1777B4D1" w14:textId="0C625977" w:rsidR="009C1B7B" w:rsidRDefault="00895FBF" w:rsidP="00895FBF">
      <w:pPr>
        <w:spacing w:after="0"/>
        <w:ind w:firstLine="0"/>
      </w:pPr>
      <w:r w:rsidRPr="00895FBF">
        <w:rPr>
          <w:b/>
        </w:rPr>
        <w:t>A</w:t>
      </w:r>
      <w:r w:rsidR="009C1B7B">
        <w:rPr>
          <w:b/>
        </w:rPr>
        <w:t xml:space="preserve">ssociations Between Parental Media Monitoring, Media Time, and Adolescents’ Depression </w:t>
      </w:r>
      <w:r w:rsidR="005A4E04" w:rsidRPr="005A4E04">
        <w:rPr>
          <w:b/>
        </w:rPr>
        <w:t>and Anxiety</w:t>
      </w:r>
    </w:p>
    <w:p w14:paraId="666083B1" w14:textId="77777777" w:rsidR="009C1B7B" w:rsidRDefault="009C1B7B" w:rsidP="009C1B7B">
      <w:pPr>
        <w:spacing w:after="0"/>
      </w:pPr>
      <w:r>
        <w:t>Path analysis using structural equation modeling was explored considering parents’ use of both controlling and autonomy supportive restrictive and active parental monitoring as predictors of adolescents’ time with various types of media (multitasking, social media, television, video games, music, reading, texting and internet). Media use was then used to predict adolescents’ depression and anxiety (which were the only variables measured with at least three-</w:t>
      </w:r>
      <w:r>
        <w:lastRenderedPageBreak/>
        <w:t xml:space="preserve">items, and as such they were assessed using latent variables). Controls included adolescent sex (0 = male, 1 = female), adolescent age, and household income. </w:t>
      </w:r>
    </w:p>
    <w:p w14:paraId="5F1BDF0A" w14:textId="6BB87D6C" w:rsidR="00F748F7" w:rsidRDefault="00DD0BE8" w:rsidP="009C1B7B">
      <w:pPr>
        <w:spacing w:after="0"/>
        <w:rPr>
          <w:rFonts w:eastAsiaTheme="minorEastAsia"/>
        </w:rPr>
      </w:pPr>
      <w:r>
        <w:t>M</w:t>
      </w:r>
      <w:r w:rsidR="009C1B7B">
        <w:t>odel fit was acceptable (</w:t>
      </w:r>
      <m:oMath>
        <m:r>
          <w:rPr>
            <w:rFonts w:ascii="Cambria Math" w:hAnsi="Cambria Math"/>
          </w:rPr>
          <m:t>Χ</m:t>
        </m:r>
      </m:oMath>
      <w:r w:rsidR="009C1B7B" w:rsidRPr="00970FC4">
        <w:rPr>
          <w:rFonts w:eastAsiaTheme="minorEastAsia"/>
          <w:vertAlign w:val="superscript"/>
        </w:rPr>
        <w:t>2</w:t>
      </w:r>
      <w:r w:rsidR="009C1B7B">
        <w:rPr>
          <w:rFonts w:eastAsiaTheme="minorEastAsia"/>
        </w:rPr>
        <w:t xml:space="preserve">(83) = 551.35, </w:t>
      </w:r>
      <w:r w:rsidR="009C1B7B" w:rsidRPr="00970FC4">
        <w:rPr>
          <w:rFonts w:eastAsiaTheme="minorEastAsia"/>
          <w:i/>
        </w:rPr>
        <w:t>p</w:t>
      </w:r>
      <w:r w:rsidR="009C1B7B">
        <w:rPr>
          <w:rFonts w:eastAsiaTheme="minorEastAsia"/>
        </w:rPr>
        <w:t xml:space="preserve"> &lt; .001, CFI = .942, RMSEA = .067). In terms of direct paths, results suggested that controlling styles of both restrictive and active monitoring were associated with higher levels of anxiety (</w:t>
      </w:r>
      <w:r w:rsidR="009C1B7B">
        <w:rPr>
          <w:rFonts w:eastAsiaTheme="minorEastAsia" w:cs="Times New Roman"/>
        </w:rPr>
        <w:t>β</w:t>
      </w:r>
      <w:r w:rsidR="009C1B7B">
        <w:rPr>
          <w:rFonts w:eastAsiaTheme="minorEastAsia"/>
        </w:rPr>
        <w:t xml:space="preserve"> = .14, </w:t>
      </w:r>
      <w:r w:rsidR="009C1B7B" w:rsidRPr="00970FC4">
        <w:rPr>
          <w:rFonts w:eastAsiaTheme="minorEastAsia"/>
          <w:i/>
        </w:rPr>
        <w:t>p</w:t>
      </w:r>
      <w:r w:rsidR="009C1B7B">
        <w:rPr>
          <w:rFonts w:eastAsiaTheme="minorEastAsia"/>
        </w:rPr>
        <w:t xml:space="preserve"> &lt; .001 for restrictive; </w:t>
      </w:r>
      <w:r w:rsidR="009C1B7B">
        <w:rPr>
          <w:rFonts w:eastAsiaTheme="minorEastAsia" w:cs="Times New Roman"/>
        </w:rPr>
        <w:t>β</w:t>
      </w:r>
      <w:r w:rsidR="009C1B7B">
        <w:rPr>
          <w:rFonts w:eastAsiaTheme="minorEastAsia"/>
        </w:rPr>
        <w:t xml:space="preserve"> = .09, </w:t>
      </w:r>
      <w:r w:rsidR="009C1B7B" w:rsidRPr="00970FC4">
        <w:rPr>
          <w:rFonts w:eastAsiaTheme="minorEastAsia"/>
          <w:i/>
        </w:rPr>
        <w:t>p</w:t>
      </w:r>
      <w:r w:rsidR="009C1B7B">
        <w:rPr>
          <w:rFonts w:eastAsiaTheme="minorEastAsia"/>
        </w:rPr>
        <w:t xml:space="preserve"> = .020 for active) and depression (</w:t>
      </w:r>
      <w:r w:rsidR="009C1B7B">
        <w:rPr>
          <w:rFonts w:eastAsiaTheme="minorEastAsia" w:cs="Times New Roman"/>
        </w:rPr>
        <w:t>β</w:t>
      </w:r>
      <w:r w:rsidR="009C1B7B">
        <w:rPr>
          <w:rFonts w:eastAsiaTheme="minorEastAsia"/>
        </w:rPr>
        <w:t xml:space="preserve"> = .10, </w:t>
      </w:r>
      <w:r w:rsidR="009C1B7B" w:rsidRPr="00970FC4">
        <w:rPr>
          <w:rFonts w:eastAsiaTheme="minorEastAsia"/>
          <w:i/>
        </w:rPr>
        <w:t>p</w:t>
      </w:r>
      <w:r w:rsidR="009C1B7B">
        <w:rPr>
          <w:rFonts w:eastAsiaTheme="minorEastAsia"/>
        </w:rPr>
        <w:t xml:space="preserve"> = .003 for restrictive; </w:t>
      </w:r>
      <w:r w:rsidR="009C1B7B">
        <w:rPr>
          <w:rFonts w:eastAsiaTheme="minorEastAsia" w:cs="Times New Roman"/>
        </w:rPr>
        <w:t>β</w:t>
      </w:r>
      <w:r w:rsidR="009C1B7B">
        <w:rPr>
          <w:rFonts w:eastAsiaTheme="minorEastAsia"/>
        </w:rPr>
        <w:t xml:space="preserve"> = .11, </w:t>
      </w:r>
      <w:r w:rsidR="009C1B7B" w:rsidRPr="00970FC4">
        <w:rPr>
          <w:rFonts w:eastAsiaTheme="minorEastAsia"/>
          <w:i/>
        </w:rPr>
        <w:t>p</w:t>
      </w:r>
      <w:r w:rsidR="009C1B7B">
        <w:rPr>
          <w:rFonts w:eastAsiaTheme="minorEastAsia"/>
        </w:rPr>
        <w:t xml:space="preserve"> &lt; .001 for active), whereas autonomy supportive restrictive monitoring was associated with lower levels of anxiety (</w:t>
      </w:r>
      <w:r w:rsidR="009C1B7B">
        <w:rPr>
          <w:rFonts w:eastAsiaTheme="minorEastAsia" w:cs="Times New Roman"/>
        </w:rPr>
        <w:t>β</w:t>
      </w:r>
      <w:r w:rsidR="009C1B7B">
        <w:rPr>
          <w:rFonts w:eastAsiaTheme="minorEastAsia"/>
        </w:rPr>
        <w:t xml:space="preserve"> = -.10, </w:t>
      </w:r>
      <w:r w:rsidR="009C1B7B" w:rsidRPr="00970FC4">
        <w:rPr>
          <w:rFonts w:eastAsiaTheme="minorEastAsia"/>
          <w:i/>
        </w:rPr>
        <w:t>p</w:t>
      </w:r>
      <w:r w:rsidR="009C1B7B">
        <w:rPr>
          <w:rFonts w:eastAsiaTheme="minorEastAsia"/>
        </w:rPr>
        <w:t xml:space="preserve"> = .011) and depression (</w:t>
      </w:r>
      <w:r w:rsidR="009C1B7B">
        <w:rPr>
          <w:rFonts w:eastAsiaTheme="minorEastAsia" w:cs="Times New Roman"/>
        </w:rPr>
        <w:t>β</w:t>
      </w:r>
      <w:r w:rsidR="009C1B7B">
        <w:rPr>
          <w:rFonts w:eastAsiaTheme="minorEastAsia"/>
        </w:rPr>
        <w:t xml:space="preserve"> = -.14, </w:t>
      </w:r>
      <w:r w:rsidR="009C1B7B" w:rsidRPr="00970FC4">
        <w:rPr>
          <w:rFonts w:eastAsiaTheme="minorEastAsia"/>
          <w:i/>
        </w:rPr>
        <w:t>p</w:t>
      </w:r>
      <w:r w:rsidR="009C1B7B">
        <w:rPr>
          <w:rFonts w:eastAsiaTheme="minorEastAsia"/>
        </w:rPr>
        <w:t xml:space="preserve"> &lt; .001) and autonomy supportive active monitoring was associated with lower levels of depression (</w:t>
      </w:r>
      <w:r w:rsidR="009C1B7B">
        <w:rPr>
          <w:rFonts w:eastAsiaTheme="minorEastAsia" w:cs="Times New Roman"/>
        </w:rPr>
        <w:t>β</w:t>
      </w:r>
      <w:r w:rsidR="009C1B7B">
        <w:rPr>
          <w:rFonts w:eastAsiaTheme="minorEastAsia"/>
        </w:rPr>
        <w:t xml:space="preserve"> = -.09, </w:t>
      </w:r>
      <w:r w:rsidR="009C1B7B" w:rsidRPr="00970FC4">
        <w:rPr>
          <w:rFonts w:eastAsiaTheme="minorEastAsia"/>
          <w:i/>
        </w:rPr>
        <w:t>p</w:t>
      </w:r>
      <w:r w:rsidR="009C1B7B">
        <w:rPr>
          <w:rFonts w:eastAsiaTheme="minorEastAsia"/>
        </w:rPr>
        <w:t xml:space="preserve"> = .019). </w:t>
      </w:r>
      <w:r w:rsidR="00F748F7">
        <w:rPr>
          <w:rFonts w:eastAsiaTheme="minorEastAsia"/>
        </w:rPr>
        <w:t xml:space="preserve">Thus, parental media monitoring had direct effects on adolescents’ internalizing problems, with controlling parenting associated with higher levels of anxiety and depression. </w:t>
      </w:r>
    </w:p>
    <w:p w14:paraId="17BBA4A9" w14:textId="32D82052" w:rsidR="00F748F7" w:rsidRDefault="009C1B7B" w:rsidP="009C1B7B">
      <w:pPr>
        <w:spacing w:after="0"/>
        <w:rPr>
          <w:rFonts w:eastAsiaTheme="minorEastAsia"/>
        </w:rPr>
      </w:pPr>
      <w:r>
        <w:rPr>
          <w:rFonts w:eastAsiaTheme="minorEastAsia"/>
        </w:rPr>
        <w:t>Controlling restrictive monitoring was associated with higher levels of time using social media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.008) and television (</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&lt; .001), while controlling active monitoring was associated with more time media multitasking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 .002) and using social media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&lt; .001), video games (</w:t>
      </w:r>
      <w:r>
        <w:rPr>
          <w:rFonts w:eastAsiaTheme="minorEastAsia" w:cs="Times New Roman"/>
        </w:rPr>
        <w:t>β</w:t>
      </w:r>
      <w:r>
        <w:rPr>
          <w:rFonts w:eastAsiaTheme="minorEastAsia"/>
        </w:rPr>
        <w:t xml:space="preserve"> = .14, </w:t>
      </w:r>
      <w:r w:rsidRPr="00970FC4">
        <w:rPr>
          <w:rFonts w:eastAsiaTheme="minorEastAsia"/>
          <w:i/>
        </w:rPr>
        <w:t>p</w:t>
      </w:r>
      <w:r>
        <w:rPr>
          <w:rFonts w:eastAsiaTheme="minorEastAsia"/>
        </w:rPr>
        <w:t xml:space="preserve"> &lt; .001), music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&lt; .001), reading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 .002), texting (</w:t>
      </w:r>
      <w:r>
        <w:rPr>
          <w:rFonts w:eastAsiaTheme="minorEastAsia" w:cs="Times New Roman"/>
        </w:rPr>
        <w:t>β</w:t>
      </w:r>
      <w:r>
        <w:rPr>
          <w:rFonts w:eastAsiaTheme="minorEastAsia"/>
        </w:rPr>
        <w:t xml:space="preserve"> = .09, </w:t>
      </w:r>
      <w:r w:rsidRPr="00970FC4">
        <w:rPr>
          <w:rFonts w:eastAsiaTheme="minorEastAsia"/>
          <w:i/>
        </w:rPr>
        <w:t>p</w:t>
      </w:r>
      <w:r>
        <w:rPr>
          <w:rFonts w:eastAsiaTheme="minorEastAsia"/>
        </w:rPr>
        <w:t xml:space="preserve"> = .023), and the internet (</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&lt; .001). On the other hand, autonomy supportive restrictive monitoring was associated with using less social media (</w:t>
      </w:r>
      <w:r>
        <w:rPr>
          <w:rFonts w:eastAsiaTheme="minorEastAsia" w:cs="Times New Roman"/>
        </w:rPr>
        <w:t>β</w:t>
      </w:r>
      <w:r>
        <w:rPr>
          <w:rFonts w:eastAsiaTheme="minorEastAsia"/>
        </w:rPr>
        <w:t xml:space="preserve"> = -.16, </w:t>
      </w:r>
      <w:r w:rsidRPr="00970FC4">
        <w:rPr>
          <w:rFonts w:eastAsiaTheme="minorEastAsia"/>
          <w:i/>
        </w:rPr>
        <w:t>p</w:t>
      </w:r>
      <w:r>
        <w:rPr>
          <w:rFonts w:eastAsiaTheme="minorEastAsia"/>
        </w:rPr>
        <w:t xml:space="preserve"> &lt; .001), television (</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&lt; .001), video games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.003), music (</w:t>
      </w:r>
      <w:r>
        <w:rPr>
          <w:rFonts w:eastAsiaTheme="minorEastAsia" w:cs="Times New Roman"/>
        </w:rPr>
        <w:t>β</w:t>
      </w:r>
      <w:r>
        <w:rPr>
          <w:rFonts w:eastAsiaTheme="minorEastAsia"/>
        </w:rPr>
        <w:t xml:space="preserve"> = -.15, </w:t>
      </w:r>
      <w:r w:rsidRPr="00970FC4">
        <w:rPr>
          <w:rFonts w:eastAsiaTheme="minorEastAsia"/>
          <w:i/>
        </w:rPr>
        <w:t>p</w:t>
      </w:r>
      <w:r>
        <w:rPr>
          <w:rFonts w:eastAsiaTheme="minorEastAsia"/>
        </w:rPr>
        <w:t xml:space="preserve"> &lt; .001), texting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 .004), and internet (</w:t>
      </w:r>
      <w:r>
        <w:rPr>
          <w:rFonts w:eastAsiaTheme="minorEastAsia" w:cs="Times New Roman"/>
        </w:rPr>
        <w:t>β</w:t>
      </w:r>
      <w:r>
        <w:rPr>
          <w:rFonts w:eastAsiaTheme="minorEastAsia"/>
        </w:rPr>
        <w:t xml:space="preserve"> = -.17, </w:t>
      </w:r>
      <w:r w:rsidRPr="00970FC4">
        <w:rPr>
          <w:rFonts w:eastAsiaTheme="minorEastAsia"/>
          <w:i/>
        </w:rPr>
        <w:t>p</w:t>
      </w:r>
      <w:r>
        <w:rPr>
          <w:rFonts w:eastAsiaTheme="minorEastAsia"/>
        </w:rPr>
        <w:t xml:space="preserve"> &lt; .001), while autonomy supportive active monitoring was associated with using more social media (</w:t>
      </w:r>
      <w:r>
        <w:rPr>
          <w:rFonts w:eastAsiaTheme="minorEastAsia" w:cs="Times New Roman"/>
        </w:rPr>
        <w:t>β</w:t>
      </w:r>
      <w:r>
        <w:rPr>
          <w:rFonts w:eastAsiaTheme="minorEastAsia"/>
        </w:rPr>
        <w:t xml:space="preserve"> = .14, </w:t>
      </w:r>
      <w:r w:rsidRPr="00970FC4">
        <w:rPr>
          <w:rFonts w:eastAsiaTheme="minorEastAsia"/>
          <w:i/>
        </w:rPr>
        <w:t>p</w:t>
      </w:r>
      <w:r>
        <w:rPr>
          <w:rFonts w:eastAsiaTheme="minorEastAsia"/>
        </w:rPr>
        <w:t xml:space="preserve"> &lt; .001), television (</w:t>
      </w:r>
      <w:r>
        <w:rPr>
          <w:rFonts w:eastAsiaTheme="minorEastAsia" w:cs="Times New Roman"/>
        </w:rPr>
        <w:t>β</w:t>
      </w:r>
      <w:r>
        <w:rPr>
          <w:rFonts w:eastAsiaTheme="minorEastAsia"/>
        </w:rPr>
        <w:t xml:space="preserve"> = .19, </w:t>
      </w:r>
      <w:r w:rsidRPr="00970FC4">
        <w:rPr>
          <w:rFonts w:eastAsiaTheme="minorEastAsia"/>
          <w:i/>
        </w:rPr>
        <w:t>p</w:t>
      </w:r>
      <w:r>
        <w:rPr>
          <w:rFonts w:eastAsiaTheme="minorEastAsia"/>
        </w:rPr>
        <w:t xml:space="preserve"> &lt; .001), video games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&lt; .001), music (</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&lt; .001), reading (</w:t>
      </w:r>
      <w:r>
        <w:rPr>
          <w:rFonts w:eastAsiaTheme="minorEastAsia" w:cs="Times New Roman"/>
        </w:rPr>
        <w:t>β</w:t>
      </w:r>
      <w:r>
        <w:rPr>
          <w:rFonts w:eastAsiaTheme="minorEastAsia"/>
        </w:rPr>
        <w:t xml:space="preserve"> = .14, </w:t>
      </w:r>
      <w:r w:rsidRPr="00970FC4">
        <w:rPr>
          <w:rFonts w:eastAsiaTheme="minorEastAsia"/>
          <w:i/>
        </w:rPr>
        <w:t>p</w:t>
      </w:r>
      <w:r>
        <w:rPr>
          <w:rFonts w:eastAsiaTheme="minorEastAsia"/>
        </w:rPr>
        <w:t xml:space="preserve"> &lt; .001), and texting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 .007).  </w:t>
      </w:r>
      <w:r w:rsidR="00F748F7">
        <w:rPr>
          <w:rFonts w:eastAsiaTheme="minorEastAsia"/>
        </w:rPr>
        <w:t xml:space="preserve">Thus, the only type of media monitoring associated with lower levels of media use was autonomy supportive restrictive monitoring, and both types of </w:t>
      </w:r>
      <w:r w:rsidR="00F748F7">
        <w:rPr>
          <w:rFonts w:eastAsiaTheme="minorEastAsia"/>
        </w:rPr>
        <w:lastRenderedPageBreak/>
        <w:t xml:space="preserve">controlling monitoring, as well as autonomy supportive active monitoring were associated with higher levels of media use. </w:t>
      </w:r>
    </w:p>
    <w:p w14:paraId="1FA8FCB9" w14:textId="32BB65C2" w:rsidR="009C1B7B" w:rsidRDefault="009C1B7B" w:rsidP="009C1B7B">
      <w:pPr>
        <w:spacing w:after="0"/>
        <w:rPr>
          <w:rFonts w:eastAsiaTheme="minorEastAsia"/>
        </w:rPr>
      </w:pPr>
      <w:r>
        <w:rPr>
          <w:rFonts w:eastAsiaTheme="minorEastAsia"/>
        </w:rPr>
        <w:t>In turn, media multitasking was associated with higher levels of both anxiety (</w:t>
      </w:r>
      <w:r>
        <w:rPr>
          <w:rFonts w:eastAsiaTheme="minorEastAsia" w:cs="Times New Roman"/>
        </w:rPr>
        <w:t>β</w:t>
      </w:r>
      <w:r>
        <w:rPr>
          <w:rFonts w:eastAsiaTheme="minorEastAsia"/>
        </w:rPr>
        <w:t xml:space="preserve"> = .23, </w:t>
      </w:r>
      <w:r w:rsidRPr="00970FC4">
        <w:rPr>
          <w:rFonts w:eastAsiaTheme="minorEastAsia"/>
          <w:i/>
        </w:rPr>
        <w:t>p</w:t>
      </w:r>
      <w:r>
        <w:rPr>
          <w:rFonts w:eastAsiaTheme="minorEastAsia"/>
        </w:rPr>
        <w:t xml:space="preserve"> &lt; .001) and depression (</w:t>
      </w:r>
      <w:r>
        <w:rPr>
          <w:rFonts w:eastAsiaTheme="minorEastAsia" w:cs="Times New Roman"/>
        </w:rPr>
        <w:t>β</w:t>
      </w:r>
      <w:r>
        <w:rPr>
          <w:rFonts w:eastAsiaTheme="minorEastAsia"/>
        </w:rPr>
        <w:t xml:space="preserve"> = .17, </w:t>
      </w:r>
      <w:r w:rsidRPr="00970FC4">
        <w:rPr>
          <w:rFonts w:eastAsiaTheme="minorEastAsia"/>
          <w:i/>
        </w:rPr>
        <w:t>p</w:t>
      </w:r>
      <w:r>
        <w:rPr>
          <w:rFonts w:eastAsiaTheme="minorEastAsia"/>
        </w:rPr>
        <w:t xml:space="preserve"> &lt; .001). Social media use (</w:t>
      </w:r>
      <w:r>
        <w:rPr>
          <w:rFonts w:eastAsiaTheme="minorEastAsia" w:cs="Times New Roman"/>
        </w:rPr>
        <w:t>β</w:t>
      </w:r>
      <w:r>
        <w:rPr>
          <w:rFonts w:eastAsiaTheme="minorEastAsia"/>
        </w:rPr>
        <w:t xml:space="preserve"> = .16, </w:t>
      </w:r>
      <w:r w:rsidRPr="00970FC4">
        <w:rPr>
          <w:rFonts w:eastAsiaTheme="minorEastAsia"/>
          <w:i/>
        </w:rPr>
        <w:t>p</w:t>
      </w:r>
      <w:r>
        <w:rPr>
          <w:rFonts w:eastAsiaTheme="minorEastAsia"/>
        </w:rPr>
        <w:t xml:space="preserve"> &lt; .001) was associated with higher levels of anxiety, and video game use was associated with higher levels of both anxiety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.010) and depression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.004). In contrast, television was associated with lower levels of both anxiety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.002) and depression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&lt; .001). </w:t>
      </w:r>
    </w:p>
    <w:p w14:paraId="30F41814" w14:textId="77777777" w:rsidR="009C1B7B" w:rsidRDefault="009C1B7B" w:rsidP="009C1B7B">
      <w:pPr>
        <w:spacing w:after="0"/>
      </w:pPr>
      <w:r>
        <w:rPr>
          <w:rFonts w:eastAsiaTheme="minorEastAsia"/>
        </w:rPr>
        <w:t>In terms of controls in this model, being female was associated with more time spent with social media (</w:t>
      </w:r>
      <w:r>
        <w:rPr>
          <w:rFonts w:eastAsiaTheme="minorEastAsia" w:cs="Times New Roman"/>
        </w:rPr>
        <w:t>β</w:t>
      </w:r>
      <w:r>
        <w:rPr>
          <w:rFonts w:eastAsiaTheme="minorEastAsia"/>
        </w:rPr>
        <w:t xml:space="preserve"> = .15, </w:t>
      </w:r>
      <w:r w:rsidRPr="00970FC4">
        <w:rPr>
          <w:rFonts w:eastAsiaTheme="minorEastAsia"/>
          <w:i/>
        </w:rPr>
        <w:t>p</w:t>
      </w:r>
      <w:r>
        <w:rPr>
          <w:rFonts w:eastAsiaTheme="minorEastAsia"/>
        </w:rPr>
        <w:t xml:space="preserve"> &lt; .001), music (</w:t>
      </w:r>
      <w:r>
        <w:rPr>
          <w:rFonts w:eastAsiaTheme="minorEastAsia" w:cs="Times New Roman"/>
        </w:rPr>
        <w:t>β</w:t>
      </w:r>
      <w:r>
        <w:rPr>
          <w:rFonts w:eastAsiaTheme="minorEastAsia"/>
        </w:rPr>
        <w:t xml:space="preserve"> = .08, </w:t>
      </w:r>
      <w:r w:rsidRPr="00970FC4">
        <w:rPr>
          <w:rFonts w:eastAsiaTheme="minorEastAsia"/>
          <w:i/>
        </w:rPr>
        <w:t>p</w:t>
      </w:r>
      <w:r>
        <w:rPr>
          <w:rFonts w:eastAsiaTheme="minorEastAsia"/>
        </w:rPr>
        <w:t xml:space="preserve"> &lt; .001), and texting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&lt; .001); but less time with video games (</w:t>
      </w:r>
      <w:r>
        <w:rPr>
          <w:rFonts w:eastAsiaTheme="minorEastAsia" w:cs="Times New Roman"/>
        </w:rPr>
        <w:t>β</w:t>
      </w:r>
      <w:r>
        <w:rPr>
          <w:rFonts w:eastAsiaTheme="minorEastAsia"/>
        </w:rPr>
        <w:t xml:space="preserve"> = -.41, </w:t>
      </w:r>
      <w:r w:rsidRPr="00970FC4">
        <w:rPr>
          <w:rFonts w:eastAsiaTheme="minorEastAsia"/>
          <w:i/>
        </w:rPr>
        <w:t>p</w:t>
      </w:r>
      <w:r>
        <w:rPr>
          <w:rFonts w:eastAsiaTheme="minorEastAsia"/>
        </w:rPr>
        <w:t xml:space="preserve"> &lt; .001), as well as higher levels of both anxiety (</w:t>
      </w:r>
      <w:r>
        <w:rPr>
          <w:rFonts w:eastAsiaTheme="minorEastAsia" w:cs="Times New Roman"/>
        </w:rPr>
        <w:t>β</w:t>
      </w:r>
      <w:r>
        <w:rPr>
          <w:rFonts w:eastAsiaTheme="minorEastAsia"/>
        </w:rPr>
        <w:t xml:space="preserve"> = .16, </w:t>
      </w:r>
      <w:r w:rsidRPr="00970FC4">
        <w:rPr>
          <w:rFonts w:eastAsiaTheme="minorEastAsia"/>
          <w:i/>
        </w:rPr>
        <w:t>p</w:t>
      </w:r>
      <w:r>
        <w:rPr>
          <w:rFonts w:eastAsiaTheme="minorEastAsia"/>
        </w:rPr>
        <w:t xml:space="preserve"> &lt; .001) and depression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.002). Adolescent age was associated with higher levels of media multitasking (</w:t>
      </w:r>
      <w:r>
        <w:rPr>
          <w:rFonts w:eastAsiaTheme="minorEastAsia" w:cs="Times New Roman"/>
        </w:rPr>
        <w:t>β</w:t>
      </w:r>
      <w:r>
        <w:rPr>
          <w:rFonts w:eastAsiaTheme="minorEastAsia"/>
        </w:rPr>
        <w:t xml:space="preserve"> = .26, </w:t>
      </w:r>
      <w:r w:rsidRPr="00970FC4">
        <w:rPr>
          <w:rFonts w:eastAsiaTheme="minorEastAsia"/>
          <w:i/>
        </w:rPr>
        <w:t>p</w:t>
      </w:r>
      <w:r>
        <w:rPr>
          <w:rFonts w:eastAsiaTheme="minorEastAsia"/>
        </w:rPr>
        <w:t xml:space="preserve"> &lt; .001), social media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 .004), music (</w:t>
      </w:r>
      <w:r>
        <w:rPr>
          <w:rFonts w:eastAsiaTheme="minorEastAsia" w:cs="Times New Roman"/>
        </w:rPr>
        <w:t>β</w:t>
      </w:r>
      <w:r>
        <w:rPr>
          <w:rFonts w:eastAsiaTheme="minorEastAsia"/>
        </w:rPr>
        <w:t xml:space="preserve"> = .17, </w:t>
      </w:r>
      <w:r w:rsidRPr="00970FC4">
        <w:rPr>
          <w:rFonts w:eastAsiaTheme="minorEastAsia"/>
          <w:i/>
        </w:rPr>
        <w:t>p</w:t>
      </w:r>
      <w:r>
        <w:rPr>
          <w:rFonts w:eastAsiaTheme="minorEastAsia"/>
        </w:rPr>
        <w:t xml:space="preserve"> &lt; .001), and texting (</w:t>
      </w:r>
      <w:r>
        <w:rPr>
          <w:rFonts w:eastAsiaTheme="minorEastAsia" w:cs="Times New Roman"/>
        </w:rPr>
        <w:t>β</w:t>
      </w:r>
      <w:r>
        <w:rPr>
          <w:rFonts w:eastAsiaTheme="minorEastAsia"/>
        </w:rPr>
        <w:t xml:space="preserve"> = .15, </w:t>
      </w:r>
      <w:r w:rsidRPr="00970FC4">
        <w:rPr>
          <w:rFonts w:eastAsiaTheme="minorEastAsia"/>
          <w:i/>
        </w:rPr>
        <w:t>p</w:t>
      </w:r>
      <w:r>
        <w:rPr>
          <w:rFonts w:eastAsiaTheme="minorEastAsia"/>
        </w:rPr>
        <w:t xml:space="preserve"> &lt; .001); as well as higher levels of anxiety (</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 .003) and depression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 .002). Finally, household income was associated with less time spent with music (</w:t>
      </w:r>
      <w:r>
        <w:rPr>
          <w:rFonts w:eastAsiaTheme="minorEastAsia" w:cs="Times New Roman"/>
        </w:rPr>
        <w:t>β</w:t>
      </w:r>
      <w:r>
        <w:rPr>
          <w:rFonts w:eastAsiaTheme="minorEastAsia"/>
        </w:rPr>
        <w:t xml:space="preserve"> = -.10, </w:t>
      </w:r>
      <w:r w:rsidRPr="00970FC4">
        <w:rPr>
          <w:rFonts w:eastAsiaTheme="minorEastAsia"/>
          <w:i/>
        </w:rPr>
        <w:t>p</w:t>
      </w:r>
      <w:r>
        <w:rPr>
          <w:rFonts w:eastAsiaTheme="minorEastAsia"/>
        </w:rPr>
        <w:t xml:space="preserve"> = .007), and internet (</w:t>
      </w:r>
      <w:r>
        <w:rPr>
          <w:rFonts w:eastAsiaTheme="minorEastAsia" w:cs="Times New Roman"/>
        </w:rPr>
        <w:t>β</w:t>
      </w:r>
      <w:r>
        <w:rPr>
          <w:rFonts w:eastAsiaTheme="minorEastAsia"/>
        </w:rPr>
        <w:t xml:space="preserve"> = -.23, </w:t>
      </w:r>
      <w:r w:rsidRPr="00970FC4">
        <w:rPr>
          <w:rFonts w:eastAsiaTheme="minorEastAsia"/>
          <w:i/>
        </w:rPr>
        <w:t>p</w:t>
      </w:r>
      <w:r>
        <w:rPr>
          <w:rFonts w:eastAsiaTheme="minorEastAsia"/>
        </w:rPr>
        <w:t xml:space="preserve"> &lt; .001), as well as lower levels of anxiety (</w:t>
      </w:r>
      <w:r>
        <w:rPr>
          <w:rFonts w:eastAsiaTheme="minorEastAsia" w:cs="Times New Roman"/>
        </w:rPr>
        <w:t>β</w:t>
      </w:r>
      <w:r>
        <w:rPr>
          <w:rFonts w:eastAsiaTheme="minorEastAsia"/>
        </w:rPr>
        <w:t xml:space="preserve"> = -.12, </w:t>
      </w:r>
      <w:r w:rsidRPr="00970FC4">
        <w:rPr>
          <w:rFonts w:eastAsiaTheme="minorEastAsia"/>
          <w:i/>
        </w:rPr>
        <w:t>p</w:t>
      </w:r>
      <w:r>
        <w:rPr>
          <w:rFonts w:eastAsiaTheme="minorEastAsia"/>
        </w:rPr>
        <w:t xml:space="preserve"> = .003)</w:t>
      </w:r>
      <w:r>
        <w:t xml:space="preserve"> and depression </w:t>
      </w:r>
      <w:r>
        <w:rPr>
          <w:rFonts w:eastAsiaTheme="minorEastAsia"/>
        </w:rPr>
        <w:t>(</w:t>
      </w:r>
      <w:r>
        <w:rPr>
          <w:rFonts w:eastAsiaTheme="minorEastAsia" w:cs="Times New Roman"/>
        </w:rPr>
        <w:t>β</w:t>
      </w:r>
      <w:r>
        <w:rPr>
          <w:rFonts w:eastAsiaTheme="minorEastAsia"/>
        </w:rPr>
        <w:t xml:space="preserve"> = -.13, </w:t>
      </w:r>
      <w:r w:rsidRPr="00970FC4">
        <w:rPr>
          <w:rFonts w:eastAsiaTheme="minorEastAsia"/>
          <w:i/>
        </w:rPr>
        <w:t>p</w:t>
      </w:r>
      <w:r>
        <w:rPr>
          <w:rFonts w:eastAsiaTheme="minorEastAsia"/>
        </w:rPr>
        <w:t xml:space="preserve"> &lt; .001)</w:t>
      </w:r>
      <w:r>
        <w:t xml:space="preserve">. </w:t>
      </w:r>
    </w:p>
    <w:p w14:paraId="1F4C8D10" w14:textId="434E50CB" w:rsidR="009C1B7B" w:rsidRDefault="009C1B7B" w:rsidP="009C1B7B">
      <w:pPr>
        <w:spacing w:after="0"/>
        <w:rPr>
          <w:rFonts w:eastAsiaTheme="minorEastAsia"/>
        </w:rPr>
      </w:pPr>
      <w:r>
        <w:t>Because direction of effects cannot be determined with cross-sectional data, we explored an alternative model, with anxiety and depression predicting time spent with various forms of media, in turn predicting parental media monitoring. This model had lower model fit than the proposed model above (</w:t>
      </w:r>
      <m:oMath>
        <m:r>
          <w:rPr>
            <w:rFonts w:ascii="Cambria Math" w:hAnsi="Cambria Math"/>
          </w:rPr>
          <m:t>Χ</m:t>
        </m:r>
      </m:oMath>
      <w:r w:rsidRPr="00970FC4">
        <w:rPr>
          <w:rFonts w:eastAsiaTheme="minorEastAsia"/>
          <w:vertAlign w:val="superscript"/>
        </w:rPr>
        <w:t>2</w:t>
      </w:r>
      <w:r w:rsidR="00DD0BE8">
        <w:rPr>
          <w:rFonts w:eastAsiaTheme="minorEastAsia" w:cs="Times New Roman"/>
        </w:rPr>
        <w:t>Δ</w:t>
      </w:r>
      <w:r w:rsidR="00DD0BE8">
        <w:rPr>
          <w:rFonts w:eastAsiaTheme="minorEastAsia"/>
        </w:rPr>
        <w:t xml:space="preserve"> (35) = 251.31, </w:t>
      </w:r>
      <w:r w:rsidR="00DD0BE8" w:rsidRPr="00DD0BE8">
        <w:rPr>
          <w:rFonts w:eastAsiaTheme="minorEastAsia"/>
          <w:i/>
        </w:rPr>
        <w:t>p</w:t>
      </w:r>
      <w:r w:rsidR="00DD0BE8">
        <w:rPr>
          <w:rFonts w:eastAsiaTheme="minorEastAsia"/>
        </w:rPr>
        <w:t xml:space="preserve"> &lt; .001</w:t>
      </w:r>
      <w:r>
        <w:rPr>
          <w:rFonts w:eastAsiaTheme="minorEastAsia"/>
        </w:rPr>
        <w:t xml:space="preserve">), </w:t>
      </w:r>
      <w:r w:rsidR="00DD0BE8">
        <w:rPr>
          <w:rFonts w:eastAsiaTheme="minorEastAsia"/>
        </w:rPr>
        <w:t xml:space="preserve">providing some level of support for </w:t>
      </w:r>
      <w:r>
        <w:rPr>
          <w:rFonts w:eastAsiaTheme="minorEastAsia"/>
        </w:rPr>
        <w:t xml:space="preserve">the hypothesized model. </w:t>
      </w:r>
    </w:p>
    <w:p w14:paraId="2C59A329" w14:textId="22DE2D3E" w:rsidR="00CF45DA" w:rsidRDefault="00CF45DA" w:rsidP="00410F05">
      <w:pPr>
        <w:spacing w:after="0"/>
        <w:ind w:firstLine="0"/>
        <w:rPr>
          <w:rFonts w:eastAsiaTheme="minorEastAsia"/>
          <w:b/>
        </w:rPr>
      </w:pPr>
    </w:p>
    <w:p w14:paraId="407A6BC1" w14:textId="77777777" w:rsidR="00DD0BE8" w:rsidRDefault="00DD0BE8" w:rsidP="00410F05">
      <w:pPr>
        <w:spacing w:after="0"/>
        <w:ind w:firstLine="0"/>
        <w:rPr>
          <w:rFonts w:eastAsiaTheme="minorEastAsia"/>
          <w:b/>
        </w:rPr>
      </w:pPr>
    </w:p>
    <w:p w14:paraId="489B63BD" w14:textId="7E736794" w:rsidR="00410F05" w:rsidRPr="00410F05" w:rsidRDefault="00410F05" w:rsidP="00410F05">
      <w:pPr>
        <w:spacing w:after="0"/>
        <w:ind w:firstLine="0"/>
        <w:rPr>
          <w:rFonts w:eastAsiaTheme="minorEastAsia"/>
          <w:b/>
        </w:rPr>
      </w:pPr>
      <w:r w:rsidRPr="00410F05">
        <w:rPr>
          <w:rFonts w:eastAsiaTheme="minorEastAsia"/>
          <w:b/>
        </w:rPr>
        <w:lastRenderedPageBreak/>
        <w:t xml:space="preserve">Indirect Effects </w:t>
      </w:r>
      <w:r>
        <w:rPr>
          <w:rFonts w:eastAsiaTheme="minorEastAsia"/>
          <w:b/>
        </w:rPr>
        <w:t xml:space="preserve">of Parental Monitoring on Internalizing Problems </w:t>
      </w:r>
    </w:p>
    <w:p w14:paraId="5E0F37A7" w14:textId="701612CF" w:rsidR="00410F05" w:rsidRDefault="00410F05" w:rsidP="00410F05">
      <w:pPr>
        <w:spacing w:after="0"/>
        <w:ind w:firstLine="0"/>
        <w:rPr>
          <w:rFonts w:eastAsiaTheme="minorEastAsia"/>
        </w:rPr>
      </w:pPr>
      <w:r>
        <w:rPr>
          <w:rFonts w:eastAsiaTheme="minorEastAsia"/>
        </w:rPr>
        <w:tab/>
      </w:r>
      <w:r w:rsidR="00F748F7">
        <w:rPr>
          <w:rFonts w:eastAsiaTheme="minorEastAsia"/>
        </w:rPr>
        <w:t>Using the IND command in MPLUS, w</w:t>
      </w:r>
      <w:r>
        <w:rPr>
          <w:rFonts w:eastAsiaTheme="minorEastAsia"/>
        </w:rPr>
        <w:t xml:space="preserve">e next explored the indirect effects of parental monitoring on internalizing problems via media time </w:t>
      </w:r>
      <w:r w:rsidRPr="003A371E">
        <w:rPr>
          <w:rFonts w:eastAsiaTheme="minorEastAsia"/>
        </w:rPr>
        <w:t>using 95% confidence intervals and 2000 bootstrap samples</w:t>
      </w:r>
      <w:r>
        <w:rPr>
          <w:rFonts w:eastAsiaTheme="minorEastAsia"/>
        </w:rPr>
        <w:t xml:space="preserve">. </w:t>
      </w:r>
      <w:r w:rsidR="00F748F7">
        <w:rPr>
          <w:rFonts w:eastAsiaTheme="minorEastAsia"/>
        </w:rPr>
        <w:t>Given that autonomy supportive restrictive monitoring was the only type of parenting associated with lower levels of media use, we were surprised to find that there were no</w:t>
      </w:r>
      <w:r w:rsidR="00571CBF">
        <w:rPr>
          <w:rFonts w:eastAsiaTheme="minorEastAsia"/>
        </w:rPr>
        <w:t xml:space="preserve"> </w:t>
      </w:r>
      <w:r w:rsidR="00F748F7">
        <w:rPr>
          <w:rFonts w:eastAsiaTheme="minorEastAsia"/>
        </w:rPr>
        <w:t>significant indirect effects between autonomy supportive restrictive monitoring and internalizing problems via any type of media use. Indeed, few indirect effects were significant, with one exception. Controlling active parental media monitoring had significant overall positive indirect effects with both anxiety (sum of indirect = .03</w:t>
      </w:r>
      <w:r w:rsidR="003A371E">
        <w:rPr>
          <w:rFonts w:eastAsiaTheme="minorEastAsia"/>
        </w:rPr>
        <w:t>[.01-.20]</w:t>
      </w:r>
      <w:r w:rsidR="00F748F7">
        <w:rPr>
          <w:rFonts w:eastAsiaTheme="minorEastAsia"/>
        </w:rPr>
        <w:t xml:space="preserve">, </w:t>
      </w:r>
      <w:r w:rsidR="00F748F7" w:rsidRPr="00F748F7">
        <w:rPr>
          <w:rFonts w:eastAsiaTheme="minorEastAsia"/>
          <w:i/>
        </w:rPr>
        <w:t>p</w:t>
      </w:r>
      <w:r w:rsidR="00F748F7">
        <w:rPr>
          <w:rFonts w:eastAsiaTheme="minorEastAsia"/>
        </w:rPr>
        <w:t xml:space="preserve"> = .01</w:t>
      </w:r>
      <w:r w:rsidR="003A371E">
        <w:rPr>
          <w:rFonts w:eastAsiaTheme="minorEastAsia"/>
        </w:rPr>
        <w:t>8</w:t>
      </w:r>
      <w:r w:rsidR="00F748F7">
        <w:rPr>
          <w:rFonts w:eastAsiaTheme="minorEastAsia"/>
        </w:rPr>
        <w:t>) and depression</w:t>
      </w:r>
      <w:r w:rsidR="003A371E">
        <w:rPr>
          <w:rFonts w:eastAsiaTheme="minorEastAsia"/>
        </w:rPr>
        <w:t xml:space="preserve"> (sum of indirect = .023 [.01-.25], </w:t>
      </w:r>
      <w:r w:rsidR="003A371E" w:rsidRPr="00F748F7">
        <w:rPr>
          <w:rFonts w:eastAsiaTheme="minorEastAsia"/>
          <w:i/>
        </w:rPr>
        <w:t>p</w:t>
      </w:r>
      <w:r w:rsidR="003A371E">
        <w:rPr>
          <w:rFonts w:eastAsiaTheme="minorEastAsia"/>
        </w:rPr>
        <w:t xml:space="preserve"> = .025)</w:t>
      </w:r>
      <w:r w:rsidR="00F748F7">
        <w:rPr>
          <w:rFonts w:eastAsiaTheme="minorEastAsia"/>
        </w:rPr>
        <w:t xml:space="preserve">. Individual indirect effects suggested that the positive link between controlling active media monitoring and both anxiety and depression were explained by increases in media multitasking (indirect = .02, </w:t>
      </w:r>
      <w:r w:rsidR="00F748F7" w:rsidRPr="00F748F7">
        <w:rPr>
          <w:rFonts w:eastAsiaTheme="minorEastAsia"/>
          <w:i/>
        </w:rPr>
        <w:t>p</w:t>
      </w:r>
      <w:r w:rsidR="00F748F7">
        <w:rPr>
          <w:rFonts w:eastAsiaTheme="minorEastAsia"/>
        </w:rPr>
        <w:t xml:space="preserve"> = .013</w:t>
      </w:r>
      <w:r w:rsidR="003A371E">
        <w:rPr>
          <w:rFonts w:eastAsiaTheme="minorEastAsia"/>
        </w:rPr>
        <w:t xml:space="preserve">; indirect = .015, </w:t>
      </w:r>
      <w:r w:rsidR="003A371E" w:rsidRPr="00F748F7">
        <w:rPr>
          <w:rFonts w:eastAsiaTheme="minorEastAsia"/>
          <w:i/>
        </w:rPr>
        <w:t>p</w:t>
      </w:r>
      <w:r w:rsidR="003A371E">
        <w:rPr>
          <w:rFonts w:eastAsiaTheme="minorEastAsia"/>
        </w:rPr>
        <w:t xml:space="preserve"> = .027</w:t>
      </w:r>
      <w:proofErr w:type="gramStart"/>
      <w:r w:rsidR="00F748F7">
        <w:rPr>
          <w:rFonts w:eastAsiaTheme="minorEastAsia"/>
        </w:rPr>
        <w:t>)  and</w:t>
      </w:r>
      <w:proofErr w:type="gramEnd"/>
      <w:r w:rsidR="00F748F7">
        <w:rPr>
          <w:rFonts w:eastAsiaTheme="minorEastAsia"/>
        </w:rPr>
        <w:t xml:space="preserve"> video game use</w:t>
      </w:r>
      <w:r w:rsidR="003A371E">
        <w:rPr>
          <w:rFonts w:eastAsiaTheme="minorEastAsia"/>
        </w:rPr>
        <w:t xml:space="preserve"> (indirect = .01, </w:t>
      </w:r>
      <w:r w:rsidR="003A371E" w:rsidRPr="00F748F7">
        <w:rPr>
          <w:rFonts w:eastAsiaTheme="minorEastAsia"/>
          <w:i/>
        </w:rPr>
        <w:t>p</w:t>
      </w:r>
      <w:r w:rsidR="003A371E">
        <w:rPr>
          <w:rFonts w:eastAsiaTheme="minorEastAsia"/>
        </w:rPr>
        <w:t xml:space="preserve"> = .040; indirect = .014, </w:t>
      </w:r>
      <w:r w:rsidR="003A371E" w:rsidRPr="00F748F7">
        <w:rPr>
          <w:rFonts w:eastAsiaTheme="minorEastAsia"/>
          <w:i/>
        </w:rPr>
        <w:t>p</w:t>
      </w:r>
      <w:r w:rsidR="003A371E">
        <w:rPr>
          <w:rFonts w:eastAsiaTheme="minorEastAsia"/>
        </w:rPr>
        <w:t xml:space="preserve"> = .058)</w:t>
      </w:r>
      <w:r w:rsidR="00F748F7">
        <w:rPr>
          <w:rFonts w:eastAsiaTheme="minorEastAsia"/>
        </w:rPr>
        <w:t xml:space="preserve">. </w:t>
      </w:r>
      <w:r w:rsidR="003A371E">
        <w:rPr>
          <w:rFonts w:eastAsiaTheme="minorEastAsia"/>
        </w:rPr>
        <w:t xml:space="preserve">Thus, largely media use did not explain the links between parental media monitoring and internalizing problems, except in the case of poorly executed parental media monitoring, specifically, active monitoring done in a controlling manner. </w:t>
      </w:r>
    </w:p>
    <w:p w14:paraId="56CC5177" w14:textId="77777777" w:rsidR="009C1B7B" w:rsidRDefault="009C1B7B" w:rsidP="009C1B7B">
      <w:pPr>
        <w:spacing w:after="0"/>
        <w:ind w:firstLine="0"/>
        <w:rPr>
          <w:rFonts w:eastAsiaTheme="minorEastAsia"/>
          <w:b/>
        </w:rPr>
      </w:pPr>
      <w:r w:rsidRPr="00B21602">
        <w:rPr>
          <w:rFonts w:eastAsiaTheme="minorEastAsia"/>
          <w:b/>
        </w:rPr>
        <w:t xml:space="preserve">Multiple Group Model by Adolescent Age </w:t>
      </w:r>
    </w:p>
    <w:p w14:paraId="23EADF9F" w14:textId="290C45F8" w:rsidR="00410F05" w:rsidRDefault="009C1B7B" w:rsidP="000F10F5">
      <w:pPr>
        <w:spacing w:after="0"/>
        <w:ind w:firstLine="0"/>
        <w:rPr>
          <w:rFonts w:eastAsiaTheme="minorEastAsia"/>
        </w:rPr>
      </w:pPr>
      <w:r>
        <w:rPr>
          <w:rFonts w:eastAsiaTheme="minorEastAsia"/>
        </w:rPr>
        <w:tab/>
        <w:t xml:space="preserve">To explore whether associations in the current model differed as a function of adolescents’ age, we </w:t>
      </w:r>
      <w:r w:rsidR="00872856">
        <w:rPr>
          <w:rFonts w:eastAsiaTheme="minorEastAsia"/>
        </w:rPr>
        <w:t>performed multiple group analyses with age categorized as early (age 10-12), middle (13-15) and late (16+) adolescents</w:t>
      </w:r>
      <w:r w:rsidR="0070763B">
        <w:rPr>
          <w:rFonts w:eastAsiaTheme="minorEastAsia"/>
        </w:rPr>
        <w:t xml:space="preserve"> (unconstrained model: </w:t>
      </w:r>
      <w:r w:rsidR="00CF45DA" w:rsidRPr="00872856">
        <w:rPr>
          <w:rFonts w:eastAsiaTheme="minorEastAsia" w:cs="Times New Roman"/>
          <w:i/>
        </w:rPr>
        <w:t>Χ</w:t>
      </w:r>
      <w:r w:rsidR="00CF45DA" w:rsidRPr="00872856">
        <w:rPr>
          <w:rFonts w:eastAsiaTheme="minorEastAsia"/>
          <w:i/>
          <w:vertAlign w:val="superscript"/>
        </w:rPr>
        <w:t>2</w:t>
      </w:r>
      <w:r w:rsidR="00CF45DA">
        <w:rPr>
          <w:rFonts w:eastAsiaTheme="minorEastAsia"/>
          <w:vertAlign w:val="superscript"/>
        </w:rPr>
        <w:t xml:space="preserve"> </w:t>
      </w:r>
      <w:r w:rsidR="0070763B">
        <w:rPr>
          <w:rFonts w:eastAsiaTheme="minorEastAsia"/>
        </w:rPr>
        <w:t xml:space="preserve">(264) = 798.17, </w:t>
      </w:r>
      <w:r w:rsidR="0070763B" w:rsidRPr="00970FC4">
        <w:rPr>
          <w:rFonts w:eastAsiaTheme="minorEastAsia"/>
          <w:i/>
        </w:rPr>
        <w:t>p</w:t>
      </w:r>
      <w:r w:rsidR="0070763B">
        <w:rPr>
          <w:rFonts w:eastAsiaTheme="minorEastAsia"/>
        </w:rPr>
        <w:t xml:space="preserve"> &lt; .001, CFI = .917, RMSEA = .042</w:t>
      </w:r>
      <w:r w:rsidR="00CF45DA">
        <w:rPr>
          <w:rFonts w:eastAsiaTheme="minorEastAsia"/>
        </w:rPr>
        <w:t>)</w:t>
      </w:r>
      <w:r w:rsidR="00872856">
        <w:rPr>
          <w:rFonts w:eastAsiaTheme="minorEastAsia"/>
        </w:rPr>
        <w:t xml:space="preserve">. Model comparison using </w:t>
      </w:r>
      <w:r w:rsidR="00872856" w:rsidRPr="00872856">
        <w:rPr>
          <w:rFonts w:eastAsiaTheme="minorEastAsia" w:cs="Times New Roman"/>
          <w:i/>
        </w:rPr>
        <w:t>Χ</w:t>
      </w:r>
      <w:r w:rsidR="00872856" w:rsidRPr="00872856">
        <w:rPr>
          <w:rFonts w:eastAsiaTheme="minorEastAsia"/>
          <w:i/>
          <w:vertAlign w:val="superscript"/>
        </w:rPr>
        <w:t>2</w:t>
      </w:r>
      <w:r w:rsidR="00872856" w:rsidRPr="00872856">
        <w:rPr>
          <w:rFonts w:eastAsiaTheme="minorEastAsia"/>
          <w:vertAlign w:val="superscript"/>
        </w:rPr>
        <w:t xml:space="preserve"> </w:t>
      </w:r>
      <w:r w:rsidR="00872856">
        <w:rPr>
          <w:rFonts w:eastAsiaTheme="minorEastAsia"/>
        </w:rPr>
        <w:t>change suggested that constraining all paths to be equal as a function of adolescent age resulted in a significant decrease in model fit (</w:t>
      </w:r>
      <w:r w:rsidR="00872856" w:rsidRPr="00872856">
        <w:rPr>
          <w:rFonts w:eastAsiaTheme="minorEastAsia" w:cs="Times New Roman"/>
          <w:i/>
        </w:rPr>
        <w:t>Χ</w:t>
      </w:r>
      <w:r w:rsidR="00872856" w:rsidRPr="00872856">
        <w:rPr>
          <w:rFonts w:eastAsiaTheme="minorEastAsia"/>
          <w:i/>
          <w:vertAlign w:val="superscript"/>
        </w:rPr>
        <w:t>2</w:t>
      </w:r>
      <w:r w:rsidR="00872856">
        <w:rPr>
          <w:rFonts w:eastAsiaTheme="minorEastAsia"/>
        </w:rPr>
        <w:t xml:space="preserve"> (152) = 292.28, </w:t>
      </w:r>
      <w:r w:rsidR="00872856" w:rsidRPr="00872856">
        <w:rPr>
          <w:rFonts w:eastAsiaTheme="minorEastAsia"/>
          <w:i/>
        </w:rPr>
        <w:t xml:space="preserve">p </w:t>
      </w:r>
      <w:r w:rsidR="00872856">
        <w:rPr>
          <w:rFonts w:eastAsiaTheme="minorEastAsia"/>
        </w:rPr>
        <w:t xml:space="preserve">&lt; .001). Because an overall difference was found as a </w:t>
      </w:r>
      <w:r w:rsidR="00872856">
        <w:rPr>
          <w:rFonts w:eastAsiaTheme="minorEastAsia"/>
        </w:rPr>
        <w:lastRenderedPageBreak/>
        <w:t>function of age, each structural path was explored individually to determine which paths could be constrained across age, and which should be left free to vary. This analysis represented 6</w:t>
      </w:r>
      <w:r w:rsidR="00170969">
        <w:rPr>
          <w:rFonts w:eastAsiaTheme="minorEastAsia"/>
        </w:rPr>
        <w:t>8</w:t>
      </w:r>
      <w:r w:rsidR="00872856">
        <w:rPr>
          <w:rFonts w:eastAsiaTheme="minorEastAsia"/>
        </w:rPr>
        <w:t xml:space="preserve"> paths</w:t>
      </w:r>
      <w:r w:rsidR="00DF21C1">
        <w:rPr>
          <w:rFonts w:eastAsiaTheme="minorEastAsia"/>
        </w:rPr>
        <w:t xml:space="preserve"> (including controls)</w:t>
      </w:r>
      <w:r w:rsidR="00872856">
        <w:rPr>
          <w:rFonts w:eastAsiaTheme="minorEastAsia"/>
        </w:rPr>
        <w:t xml:space="preserve">, and follow-up analyses suggested that </w:t>
      </w:r>
      <w:r w:rsidR="00DF21C1">
        <w:rPr>
          <w:rFonts w:eastAsiaTheme="minorEastAsia"/>
        </w:rPr>
        <w:t>1</w:t>
      </w:r>
      <w:r w:rsidR="00104F66">
        <w:rPr>
          <w:rFonts w:eastAsiaTheme="minorEastAsia"/>
        </w:rPr>
        <w:t>3</w:t>
      </w:r>
      <w:r w:rsidR="00DF21C1">
        <w:rPr>
          <w:rFonts w:eastAsiaTheme="minorEastAsia"/>
        </w:rPr>
        <w:t xml:space="preserve"> paths could not be constrained to be equal, so these 1</w:t>
      </w:r>
      <w:r w:rsidR="00104F66">
        <w:rPr>
          <w:rFonts w:eastAsiaTheme="minorEastAsia"/>
        </w:rPr>
        <w:t>3</w:t>
      </w:r>
      <w:r w:rsidR="00DF21C1">
        <w:rPr>
          <w:rFonts w:eastAsiaTheme="minorEastAsia"/>
        </w:rPr>
        <w:t xml:space="preserve"> paths were left free to vary, while all other paths were constrained to be equal</w:t>
      </w:r>
      <w:r w:rsidR="0070763B">
        <w:rPr>
          <w:rFonts w:eastAsiaTheme="minorEastAsia"/>
        </w:rPr>
        <w:t xml:space="preserve"> (</w:t>
      </w:r>
      <m:oMath>
        <m:r>
          <w:rPr>
            <w:rFonts w:ascii="Cambria Math" w:hAnsi="Cambria Math"/>
          </w:rPr>
          <m:t>Χ</m:t>
        </m:r>
      </m:oMath>
      <w:r w:rsidR="0070763B" w:rsidRPr="00970FC4">
        <w:rPr>
          <w:rFonts w:eastAsiaTheme="minorEastAsia"/>
          <w:vertAlign w:val="superscript"/>
        </w:rPr>
        <w:t>2</w:t>
      </w:r>
      <w:r w:rsidR="0070763B">
        <w:rPr>
          <w:rFonts w:eastAsiaTheme="minorEastAsia"/>
        </w:rPr>
        <w:t xml:space="preserve">(390) = 964.99, </w:t>
      </w:r>
      <w:r w:rsidR="0070763B" w:rsidRPr="00970FC4">
        <w:rPr>
          <w:rFonts w:eastAsiaTheme="minorEastAsia"/>
          <w:i/>
        </w:rPr>
        <w:t>p</w:t>
      </w:r>
      <w:r w:rsidR="0070763B">
        <w:rPr>
          <w:rFonts w:eastAsiaTheme="minorEastAsia"/>
        </w:rPr>
        <w:t xml:space="preserve"> &lt; .001, CFI = .91</w:t>
      </w:r>
      <w:r w:rsidR="006E2BE2">
        <w:rPr>
          <w:rFonts w:eastAsiaTheme="minorEastAsia"/>
        </w:rPr>
        <w:t>0</w:t>
      </w:r>
      <w:r w:rsidR="0070763B">
        <w:rPr>
          <w:rFonts w:eastAsiaTheme="minorEastAsia"/>
        </w:rPr>
        <w:t>, RMSEA = .036)</w:t>
      </w:r>
      <w:r w:rsidR="00DF21C1">
        <w:rPr>
          <w:rFonts w:eastAsiaTheme="minorEastAsia"/>
        </w:rPr>
        <w:t xml:space="preserve">. Controlling active and autonomy supportive restrictive and active monitoring functioned similarly for all </w:t>
      </w:r>
      <w:proofErr w:type="gramStart"/>
      <w:r w:rsidR="00DF21C1">
        <w:rPr>
          <w:rFonts w:eastAsiaTheme="minorEastAsia"/>
        </w:rPr>
        <w:t>ages, but</w:t>
      </w:r>
      <w:proofErr w:type="gramEnd"/>
      <w:r w:rsidR="00DF21C1">
        <w:rPr>
          <w:rFonts w:eastAsiaTheme="minorEastAsia"/>
        </w:rPr>
        <w:t xml:space="preserve"> controlling restrictive differed in </w:t>
      </w:r>
      <w:r w:rsidR="001C68D6">
        <w:rPr>
          <w:rFonts w:eastAsiaTheme="minorEastAsia"/>
        </w:rPr>
        <w:t>one</w:t>
      </w:r>
      <w:r w:rsidR="00DF21C1">
        <w:rPr>
          <w:rFonts w:eastAsiaTheme="minorEastAsia"/>
        </w:rPr>
        <w:t xml:space="preserve"> case. </w:t>
      </w:r>
      <w:r w:rsidR="001C68D6">
        <w:rPr>
          <w:rFonts w:eastAsiaTheme="minorEastAsia"/>
        </w:rPr>
        <w:t>Co</w:t>
      </w:r>
      <w:r w:rsidR="00DF21C1">
        <w:rPr>
          <w:rFonts w:eastAsiaTheme="minorEastAsia"/>
        </w:rPr>
        <w:t>ntrolling restrictive monitoring was associated positive</w:t>
      </w:r>
      <w:r w:rsidR="00715843">
        <w:rPr>
          <w:rFonts w:eastAsiaTheme="minorEastAsia"/>
        </w:rPr>
        <w:t>ly</w:t>
      </w:r>
      <w:r w:rsidR="00DF21C1">
        <w:rPr>
          <w:rFonts w:eastAsiaTheme="minorEastAsia"/>
        </w:rPr>
        <w:t xml:space="preserve"> with media multitasking for middle adolescents (</w:t>
      </w:r>
      <w:r w:rsidR="00DF21C1">
        <w:rPr>
          <w:rFonts w:eastAsiaTheme="minorEastAsia" w:cs="Times New Roman"/>
        </w:rPr>
        <w:t>β</w:t>
      </w:r>
      <w:r w:rsidR="00DF21C1">
        <w:rPr>
          <w:rFonts w:eastAsiaTheme="minorEastAsia"/>
        </w:rPr>
        <w:t xml:space="preserve"> = .16, </w:t>
      </w:r>
      <w:r w:rsidR="00DF21C1" w:rsidRPr="00970FC4">
        <w:rPr>
          <w:rFonts w:eastAsiaTheme="minorEastAsia"/>
          <w:i/>
        </w:rPr>
        <w:t>p</w:t>
      </w:r>
      <w:r w:rsidR="00DF21C1">
        <w:rPr>
          <w:rFonts w:eastAsiaTheme="minorEastAsia"/>
        </w:rPr>
        <w:t xml:space="preserve"> = .005), but not for early </w:t>
      </w:r>
      <w:r w:rsidR="001C68D6">
        <w:rPr>
          <w:rFonts w:eastAsiaTheme="minorEastAsia"/>
        </w:rPr>
        <w:t>(</w:t>
      </w:r>
      <w:r w:rsidR="001C68D6">
        <w:rPr>
          <w:rFonts w:eastAsiaTheme="minorEastAsia" w:cs="Times New Roman"/>
        </w:rPr>
        <w:t>β</w:t>
      </w:r>
      <w:r w:rsidR="001C68D6">
        <w:rPr>
          <w:rFonts w:eastAsiaTheme="minorEastAsia"/>
        </w:rPr>
        <w:t xml:space="preserve"> = -.05, </w:t>
      </w:r>
      <w:r w:rsidR="001C68D6" w:rsidRPr="00970FC4">
        <w:rPr>
          <w:rFonts w:eastAsiaTheme="minorEastAsia"/>
          <w:i/>
        </w:rPr>
        <w:t>p</w:t>
      </w:r>
      <w:r w:rsidR="001C68D6">
        <w:rPr>
          <w:rFonts w:eastAsiaTheme="minorEastAsia"/>
        </w:rPr>
        <w:t xml:space="preserve"> = .736) </w:t>
      </w:r>
      <w:r w:rsidR="00DF21C1">
        <w:rPr>
          <w:rFonts w:eastAsiaTheme="minorEastAsia"/>
        </w:rPr>
        <w:t>or late (</w:t>
      </w:r>
      <w:r w:rsidR="001C68D6">
        <w:rPr>
          <w:rFonts w:eastAsiaTheme="minorEastAsia" w:cs="Times New Roman"/>
        </w:rPr>
        <w:t>β</w:t>
      </w:r>
      <w:r w:rsidR="00DF21C1">
        <w:rPr>
          <w:rFonts w:eastAsiaTheme="minorEastAsia"/>
        </w:rPr>
        <w:t xml:space="preserve"> = -.0</w:t>
      </w:r>
      <w:r w:rsidR="001C68D6">
        <w:rPr>
          <w:rFonts w:eastAsiaTheme="minorEastAsia"/>
        </w:rPr>
        <w:t>1</w:t>
      </w:r>
      <w:r w:rsidR="00DF21C1">
        <w:rPr>
          <w:rFonts w:eastAsiaTheme="minorEastAsia"/>
        </w:rPr>
        <w:t xml:space="preserve">, </w:t>
      </w:r>
      <w:r w:rsidR="00DF21C1" w:rsidRPr="00970FC4">
        <w:rPr>
          <w:rFonts w:eastAsiaTheme="minorEastAsia"/>
          <w:i/>
        </w:rPr>
        <w:t>p</w:t>
      </w:r>
      <w:r w:rsidR="00DF21C1">
        <w:rPr>
          <w:rFonts w:eastAsiaTheme="minorEastAsia"/>
        </w:rPr>
        <w:t xml:space="preserve"> = .9</w:t>
      </w:r>
      <w:r w:rsidR="001C68D6">
        <w:rPr>
          <w:rFonts w:eastAsiaTheme="minorEastAsia"/>
        </w:rPr>
        <w:t>25</w:t>
      </w:r>
      <w:r w:rsidR="00DF21C1">
        <w:rPr>
          <w:rFonts w:eastAsiaTheme="minorEastAsia"/>
        </w:rPr>
        <w:t>)</w:t>
      </w:r>
      <w:r w:rsidR="001C68D6">
        <w:rPr>
          <w:rFonts w:eastAsiaTheme="minorEastAsia"/>
        </w:rPr>
        <w:t xml:space="preserve"> adolescents</w:t>
      </w:r>
      <w:r w:rsidR="009E58AF">
        <w:rPr>
          <w:rFonts w:eastAsiaTheme="minorEastAsia"/>
        </w:rPr>
        <w:t xml:space="preserve">. </w:t>
      </w:r>
    </w:p>
    <w:p w14:paraId="0015FC56" w14:textId="6BF73D45" w:rsidR="0070763B" w:rsidRDefault="009E58AF" w:rsidP="00410F05">
      <w:pPr>
        <w:spacing w:after="0"/>
        <w:rPr>
          <w:rFonts w:eastAsiaTheme="minorEastAsia"/>
        </w:rPr>
      </w:pPr>
      <w:r>
        <w:rPr>
          <w:rFonts w:eastAsiaTheme="minorEastAsia"/>
        </w:rPr>
        <w:t>In terms of relations between media and mental health, media multitasking was associated more strongly with anxiety for early (</w:t>
      </w:r>
      <w:r>
        <w:rPr>
          <w:rFonts w:eastAsiaTheme="minorEastAsia" w:cs="Times New Roman"/>
        </w:rPr>
        <w:t>β</w:t>
      </w:r>
      <w:r>
        <w:rPr>
          <w:rFonts w:eastAsiaTheme="minorEastAsia"/>
        </w:rPr>
        <w:t xml:space="preserve"> = .26, </w:t>
      </w:r>
      <w:r w:rsidRPr="00970FC4">
        <w:rPr>
          <w:rFonts w:eastAsiaTheme="minorEastAsia"/>
          <w:i/>
        </w:rPr>
        <w:t>p</w:t>
      </w:r>
      <w:r>
        <w:rPr>
          <w:rFonts w:eastAsiaTheme="minorEastAsia"/>
        </w:rPr>
        <w:t xml:space="preserve"> &lt; .001) and late adolescents (</w:t>
      </w:r>
      <w:r>
        <w:rPr>
          <w:rFonts w:eastAsiaTheme="minorEastAsia" w:cs="Times New Roman"/>
        </w:rPr>
        <w:t>β</w:t>
      </w:r>
      <w:r>
        <w:rPr>
          <w:rFonts w:eastAsiaTheme="minorEastAsia"/>
        </w:rPr>
        <w:t xml:space="preserve"> = .28, </w:t>
      </w:r>
      <w:r w:rsidRPr="00970FC4">
        <w:rPr>
          <w:rFonts w:eastAsiaTheme="minorEastAsia"/>
          <w:i/>
        </w:rPr>
        <w:t>p</w:t>
      </w:r>
      <w:r>
        <w:rPr>
          <w:rFonts w:eastAsiaTheme="minorEastAsia"/>
        </w:rPr>
        <w:t xml:space="preserve"> &lt; .001) than for and middle adolescents (</w:t>
      </w:r>
      <w:r>
        <w:rPr>
          <w:rFonts w:eastAsiaTheme="minorEastAsia" w:cs="Times New Roman"/>
        </w:rPr>
        <w:t>β</w:t>
      </w:r>
      <w:r>
        <w:rPr>
          <w:rFonts w:eastAsiaTheme="minorEastAsia"/>
        </w:rPr>
        <w:t xml:space="preserve"> = .16, </w:t>
      </w:r>
      <w:r w:rsidRPr="00970FC4">
        <w:rPr>
          <w:rFonts w:eastAsiaTheme="minorEastAsia"/>
          <w:i/>
        </w:rPr>
        <w:t>p</w:t>
      </w:r>
      <w:r>
        <w:rPr>
          <w:rFonts w:eastAsiaTheme="minorEastAsia"/>
        </w:rPr>
        <w:t xml:space="preserve"> &lt; .001); reading was negatively associated with anxiety for early adolescents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 .036), not associated significantly for middle adolescents, and positively associated with anxiety for late adolescents (</w:t>
      </w:r>
      <w:r>
        <w:rPr>
          <w:rFonts w:eastAsiaTheme="minorEastAsia" w:cs="Times New Roman"/>
        </w:rPr>
        <w:t>β</w:t>
      </w:r>
      <w:r>
        <w:rPr>
          <w:rFonts w:eastAsiaTheme="minorEastAsia"/>
        </w:rPr>
        <w:t xml:space="preserve"> = .11, </w:t>
      </w:r>
      <w:r w:rsidRPr="00970FC4">
        <w:rPr>
          <w:rFonts w:eastAsiaTheme="minorEastAsia"/>
          <w:i/>
        </w:rPr>
        <w:t>p</w:t>
      </w:r>
      <w:r>
        <w:rPr>
          <w:rFonts w:eastAsiaTheme="minorEastAsia"/>
        </w:rPr>
        <w:t xml:space="preserve"> =.011)</w:t>
      </w:r>
      <w:r w:rsidR="002904D3">
        <w:rPr>
          <w:rFonts w:eastAsiaTheme="minorEastAsia"/>
        </w:rPr>
        <w:t>; and reading was negatively associated with depression for early (</w:t>
      </w:r>
      <w:r w:rsidR="002904D3">
        <w:rPr>
          <w:rFonts w:eastAsiaTheme="minorEastAsia" w:cs="Times New Roman"/>
        </w:rPr>
        <w:t>β</w:t>
      </w:r>
      <w:r w:rsidR="002904D3">
        <w:rPr>
          <w:rFonts w:eastAsiaTheme="minorEastAsia"/>
        </w:rPr>
        <w:t xml:space="preserve"> = -.11, </w:t>
      </w:r>
      <w:r w:rsidR="002904D3" w:rsidRPr="00970FC4">
        <w:rPr>
          <w:rFonts w:eastAsiaTheme="minorEastAsia"/>
          <w:i/>
        </w:rPr>
        <w:t>p</w:t>
      </w:r>
      <w:r w:rsidR="002904D3">
        <w:rPr>
          <w:rFonts w:eastAsiaTheme="minorEastAsia"/>
        </w:rPr>
        <w:t xml:space="preserve"> = .027) and middle (</w:t>
      </w:r>
      <w:r w:rsidR="002904D3">
        <w:rPr>
          <w:rFonts w:eastAsiaTheme="minorEastAsia" w:cs="Times New Roman"/>
        </w:rPr>
        <w:t>β</w:t>
      </w:r>
      <w:r w:rsidR="002904D3">
        <w:rPr>
          <w:rFonts w:eastAsiaTheme="minorEastAsia"/>
        </w:rPr>
        <w:t xml:space="preserve"> = -.12, </w:t>
      </w:r>
      <w:r w:rsidR="002904D3" w:rsidRPr="00970FC4">
        <w:rPr>
          <w:rFonts w:eastAsiaTheme="minorEastAsia"/>
          <w:i/>
        </w:rPr>
        <w:t>p</w:t>
      </w:r>
      <w:r w:rsidR="002904D3">
        <w:rPr>
          <w:rFonts w:eastAsiaTheme="minorEastAsia"/>
        </w:rPr>
        <w:t xml:space="preserve"> = .030) adolescents, but positively associated with depression for late adolescents (</w:t>
      </w:r>
      <w:r w:rsidR="002904D3">
        <w:rPr>
          <w:rFonts w:eastAsiaTheme="minorEastAsia" w:cs="Times New Roman"/>
        </w:rPr>
        <w:t>β</w:t>
      </w:r>
      <w:r w:rsidR="002904D3">
        <w:rPr>
          <w:rFonts w:eastAsiaTheme="minorEastAsia"/>
        </w:rPr>
        <w:t xml:space="preserve"> = -.16, </w:t>
      </w:r>
      <w:r w:rsidR="002904D3" w:rsidRPr="00970FC4">
        <w:rPr>
          <w:rFonts w:eastAsiaTheme="minorEastAsia"/>
          <w:i/>
        </w:rPr>
        <w:t>p</w:t>
      </w:r>
      <w:r w:rsidR="002904D3">
        <w:rPr>
          <w:rFonts w:eastAsiaTheme="minorEastAsia"/>
        </w:rPr>
        <w:t xml:space="preserve"> &lt; .001). </w:t>
      </w:r>
      <w:r w:rsidR="0070763B">
        <w:rPr>
          <w:rFonts w:eastAsiaTheme="minorEastAsia"/>
        </w:rPr>
        <w:t>Given only four of the paths that could not be constrained as a function of age were in relation to the links between parenting and media or media and mental health</w:t>
      </w:r>
      <w:r w:rsidR="00EA6C0A">
        <w:rPr>
          <w:rFonts w:eastAsiaTheme="minorEastAsia"/>
        </w:rPr>
        <w:t xml:space="preserve"> (and not controls)</w:t>
      </w:r>
      <w:r w:rsidR="0070763B">
        <w:rPr>
          <w:rFonts w:eastAsiaTheme="minorEastAsia"/>
        </w:rPr>
        <w:t xml:space="preserve">, we feel confident saying that the current model functions quite similarly across early, middle, and late adolescents. </w:t>
      </w:r>
    </w:p>
    <w:p w14:paraId="6F313E2D" w14:textId="31F6429C" w:rsidR="009C1B7B" w:rsidRDefault="00104F66" w:rsidP="0070763B">
      <w:pPr>
        <w:spacing w:after="0"/>
        <w:rPr>
          <w:rFonts w:eastAsiaTheme="minorEastAsia"/>
        </w:rPr>
      </w:pPr>
      <w:r>
        <w:rPr>
          <w:rFonts w:eastAsiaTheme="minorEastAsia"/>
        </w:rPr>
        <w:t>In terms of controls, girls reported listening to more music than boys during early (</w:t>
      </w:r>
      <w:r>
        <w:rPr>
          <w:rFonts w:eastAsiaTheme="minorEastAsia" w:cs="Times New Roman"/>
        </w:rPr>
        <w:t>β</w:t>
      </w:r>
      <w:r>
        <w:rPr>
          <w:rFonts w:eastAsiaTheme="minorEastAsia"/>
        </w:rPr>
        <w:t xml:space="preserve"> = .15, </w:t>
      </w:r>
      <w:r w:rsidRPr="00970FC4">
        <w:rPr>
          <w:rFonts w:eastAsiaTheme="minorEastAsia"/>
          <w:i/>
        </w:rPr>
        <w:t>p</w:t>
      </w:r>
      <w:r>
        <w:rPr>
          <w:rFonts w:eastAsiaTheme="minorEastAsia"/>
        </w:rPr>
        <w:t xml:space="preserve"> </w:t>
      </w:r>
      <w:r w:rsidRPr="00104F66">
        <w:rPr>
          <w:rFonts w:eastAsiaTheme="minorEastAsia"/>
        </w:rPr>
        <w:t>&lt; .001</w:t>
      </w:r>
      <w:r>
        <w:rPr>
          <w:rFonts w:eastAsiaTheme="minorEastAsia"/>
        </w:rPr>
        <w:t>) and middle (</w:t>
      </w:r>
      <w:r>
        <w:rPr>
          <w:rFonts w:eastAsiaTheme="minorEastAsia" w:cs="Times New Roman"/>
        </w:rPr>
        <w:t>β</w:t>
      </w:r>
      <w:r>
        <w:rPr>
          <w:rFonts w:eastAsiaTheme="minorEastAsia"/>
        </w:rPr>
        <w:t xml:space="preserve"> = .20, </w:t>
      </w:r>
      <w:r w:rsidRPr="00970FC4">
        <w:rPr>
          <w:rFonts w:eastAsiaTheme="minorEastAsia"/>
          <w:i/>
        </w:rPr>
        <w:t>p</w:t>
      </w:r>
      <w:r>
        <w:rPr>
          <w:rFonts w:eastAsiaTheme="minorEastAsia"/>
        </w:rPr>
        <w:t xml:space="preserve"> &lt; .001) adolescence, but there was no gender difference by  late adolescence (</w:t>
      </w:r>
      <w:r>
        <w:rPr>
          <w:rFonts w:eastAsiaTheme="minorEastAsia" w:cs="Times New Roman"/>
        </w:rPr>
        <w:t>β</w:t>
      </w:r>
      <w:r>
        <w:rPr>
          <w:rFonts w:eastAsiaTheme="minorEastAsia"/>
        </w:rPr>
        <w:t xml:space="preserve"> = .03, </w:t>
      </w:r>
      <w:r w:rsidRPr="00970FC4">
        <w:rPr>
          <w:rFonts w:eastAsiaTheme="minorEastAsia"/>
          <w:i/>
        </w:rPr>
        <w:t>p</w:t>
      </w:r>
      <w:r>
        <w:rPr>
          <w:rFonts w:eastAsiaTheme="minorEastAsia"/>
        </w:rPr>
        <w:t xml:space="preserve"> = .489) and girls text</w:t>
      </w:r>
      <w:r w:rsidR="00EA6C0A">
        <w:rPr>
          <w:rFonts w:eastAsiaTheme="minorEastAsia"/>
        </w:rPr>
        <w:t>ed</w:t>
      </w:r>
      <w:r>
        <w:rPr>
          <w:rFonts w:eastAsiaTheme="minorEastAsia"/>
        </w:rPr>
        <w:t xml:space="preserve"> more than boys in middle (</w:t>
      </w:r>
      <w:r>
        <w:rPr>
          <w:rFonts w:eastAsiaTheme="minorEastAsia" w:cs="Times New Roman"/>
        </w:rPr>
        <w:t>β</w:t>
      </w:r>
      <w:r>
        <w:rPr>
          <w:rFonts w:eastAsiaTheme="minorEastAsia"/>
        </w:rPr>
        <w:t xml:space="preserve"> = .23, </w:t>
      </w:r>
      <w:r w:rsidRPr="00970FC4">
        <w:rPr>
          <w:rFonts w:eastAsiaTheme="minorEastAsia"/>
          <w:i/>
        </w:rPr>
        <w:t>p</w:t>
      </w:r>
      <w:r>
        <w:rPr>
          <w:rFonts w:eastAsiaTheme="minorEastAsia"/>
        </w:rPr>
        <w:t xml:space="preserve"> &lt; .001) </w:t>
      </w:r>
      <w:r>
        <w:rPr>
          <w:rFonts w:eastAsiaTheme="minorEastAsia"/>
        </w:rPr>
        <w:lastRenderedPageBreak/>
        <w:t>adolescence, but not in early (</w:t>
      </w:r>
      <w:r>
        <w:rPr>
          <w:rFonts w:eastAsiaTheme="minorEastAsia" w:cs="Times New Roman"/>
        </w:rPr>
        <w:t>β</w:t>
      </w:r>
      <w:r>
        <w:rPr>
          <w:rFonts w:eastAsiaTheme="minorEastAsia"/>
        </w:rPr>
        <w:t xml:space="preserve"> = .05, </w:t>
      </w:r>
      <w:r w:rsidRPr="00970FC4">
        <w:rPr>
          <w:rFonts w:eastAsiaTheme="minorEastAsia"/>
          <w:i/>
        </w:rPr>
        <w:t>p</w:t>
      </w:r>
      <w:r>
        <w:rPr>
          <w:rFonts w:eastAsiaTheme="minorEastAsia"/>
        </w:rPr>
        <w:t xml:space="preserve"> = .405) or late adolescence (</w:t>
      </w:r>
      <w:r>
        <w:rPr>
          <w:rFonts w:eastAsiaTheme="minorEastAsia" w:cs="Times New Roman"/>
        </w:rPr>
        <w:t>β</w:t>
      </w:r>
      <w:r>
        <w:rPr>
          <w:rFonts w:eastAsiaTheme="minorEastAsia"/>
        </w:rPr>
        <w:t xml:space="preserve"> = .08, </w:t>
      </w:r>
      <w:r w:rsidRPr="00970FC4">
        <w:rPr>
          <w:rFonts w:eastAsiaTheme="minorEastAsia"/>
          <w:i/>
        </w:rPr>
        <w:t>p</w:t>
      </w:r>
      <w:r>
        <w:rPr>
          <w:rFonts w:eastAsiaTheme="minorEastAsia"/>
        </w:rPr>
        <w:t xml:space="preserve"> = .069). </w:t>
      </w:r>
      <w:r w:rsidR="00DE69B3">
        <w:rPr>
          <w:rFonts w:eastAsiaTheme="minorEastAsia"/>
        </w:rPr>
        <w:t xml:space="preserve">Very few paths from income to outcome variables could be </w:t>
      </w:r>
      <w:r w:rsidR="002A4273">
        <w:rPr>
          <w:rFonts w:eastAsiaTheme="minorEastAsia"/>
        </w:rPr>
        <w:t>constrained across age. Specifically, household income was not associated with media multitasking for early (</w:t>
      </w:r>
      <w:r w:rsidR="002A4273">
        <w:rPr>
          <w:rFonts w:eastAsiaTheme="minorEastAsia" w:cs="Times New Roman"/>
        </w:rPr>
        <w:t>β</w:t>
      </w:r>
      <w:r w:rsidR="002A4273">
        <w:rPr>
          <w:rFonts w:eastAsiaTheme="minorEastAsia"/>
        </w:rPr>
        <w:t xml:space="preserve"> = .07, </w:t>
      </w:r>
      <w:r w:rsidR="002A4273" w:rsidRPr="00970FC4">
        <w:rPr>
          <w:rFonts w:eastAsiaTheme="minorEastAsia"/>
          <w:i/>
        </w:rPr>
        <w:t>p</w:t>
      </w:r>
      <w:r w:rsidR="002A4273">
        <w:rPr>
          <w:rFonts w:eastAsiaTheme="minorEastAsia"/>
        </w:rPr>
        <w:t xml:space="preserve"> = .244) or middle (</w:t>
      </w:r>
      <w:r w:rsidR="002A4273">
        <w:rPr>
          <w:rFonts w:eastAsiaTheme="minorEastAsia" w:cs="Times New Roman"/>
        </w:rPr>
        <w:t>β</w:t>
      </w:r>
      <w:r w:rsidR="002A4273">
        <w:rPr>
          <w:rFonts w:eastAsiaTheme="minorEastAsia"/>
        </w:rPr>
        <w:t xml:space="preserve"> = .11, </w:t>
      </w:r>
      <w:r w:rsidR="002A4273" w:rsidRPr="00970FC4">
        <w:rPr>
          <w:rFonts w:eastAsiaTheme="minorEastAsia"/>
          <w:i/>
        </w:rPr>
        <w:t>p</w:t>
      </w:r>
      <w:r w:rsidR="002A4273">
        <w:rPr>
          <w:rFonts w:eastAsiaTheme="minorEastAsia"/>
        </w:rPr>
        <w:t xml:space="preserve"> = .051) adolescents, but was significantly negatively associated for late adolescents (</w:t>
      </w:r>
      <w:r w:rsidR="002A4273">
        <w:rPr>
          <w:rFonts w:eastAsiaTheme="minorEastAsia" w:cs="Times New Roman"/>
        </w:rPr>
        <w:t>β</w:t>
      </w:r>
      <w:r w:rsidR="002A4273">
        <w:rPr>
          <w:rFonts w:eastAsiaTheme="minorEastAsia"/>
        </w:rPr>
        <w:t xml:space="preserve"> = -.12, </w:t>
      </w:r>
      <w:r w:rsidR="002A4273" w:rsidRPr="00970FC4">
        <w:rPr>
          <w:rFonts w:eastAsiaTheme="minorEastAsia"/>
          <w:i/>
        </w:rPr>
        <w:t>p</w:t>
      </w:r>
      <w:r w:rsidR="002A4273">
        <w:rPr>
          <w:rFonts w:eastAsiaTheme="minorEastAsia"/>
        </w:rPr>
        <w:t xml:space="preserve"> = .007); income was associated with less TV time during early (</w:t>
      </w:r>
      <w:r w:rsidR="002A4273">
        <w:rPr>
          <w:rFonts w:eastAsiaTheme="minorEastAsia" w:cs="Times New Roman"/>
        </w:rPr>
        <w:t>β</w:t>
      </w:r>
      <w:r w:rsidR="002A4273">
        <w:rPr>
          <w:rFonts w:eastAsiaTheme="minorEastAsia"/>
        </w:rPr>
        <w:t xml:space="preserve"> = -.15, </w:t>
      </w:r>
      <w:r w:rsidR="002A4273" w:rsidRPr="00970FC4">
        <w:rPr>
          <w:rFonts w:eastAsiaTheme="minorEastAsia"/>
          <w:i/>
        </w:rPr>
        <w:t>p</w:t>
      </w:r>
      <w:r w:rsidR="002A4273">
        <w:rPr>
          <w:rFonts w:eastAsiaTheme="minorEastAsia"/>
        </w:rPr>
        <w:t xml:space="preserve"> = .007) adolescence, but not middle (</w:t>
      </w:r>
      <w:r w:rsidR="002A4273">
        <w:rPr>
          <w:rFonts w:eastAsiaTheme="minorEastAsia" w:cs="Times New Roman"/>
        </w:rPr>
        <w:t>β</w:t>
      </w:r>
      <w:r w:rsidR="002A4273">
        <w:rPr>
          <w:rFonts w:eastAsiaTheme="minorEastAsia"/>
        </w:rPr>
        <w:t xml:space="preserve"> = .01, </w:t>
      </w:r>
      <w:r w:rsidR="002A4273" w:rsidRPr="00970FC4">
        <w:rPr>
          <w:rFonts w:eastAsiaTheme="minorEastAsia"/>
          <w:i/>
        </w:rPr>
        <w:t>p</w:t>
      </w:r>
      <w:r w:rsidR="002A4273">
        <w:rPr>
          <w:rFonts w:eastAsiaTheme="minorEastAsia"/>
        </w:rPr>
        <w:t xml:space="preserve"> = .839) or late (</w:t>
      </w:r>
      <w:r w:rsidR="002A4273">
        <w:rPr>
          <w:rFonts w:eastAsiaTheme="minorEastAsia" w:cs="Times New Roman"/>
        </w:rPr>
        <w:t>β</w:t>
      </w:r>
      <w:r w:rsidR="002A4273">
        <w:rPr>
          <w:rFonts w:eastAsiaTheme="minorEastAsia"/>
        </w:rPr>
        <w:t xml:space="preserve"> = -.01, </w:t>
      </w:r>
      <w:r w:rsidR="002A4273" w:rsidRPr="00970FC4">
        <w:rPr>
          <w:rFonts w:eastAsiaTheme="minorEastAsia"/>
          <w:i/>
        </w:rPr>
        <w:t>p</w:t>
      </w:r>
      <w:r w:rsidR="002A4273">
        <w:rPr>
          <w:rFonts w:eastAsiaTheme="minorEastAsia"/>
        </w:rPr>
        <w:t xml:space="preserve"> = .908); income was related to video game use during middle (</w:t>
      </w:r>
      <w:r w:rsidR="002A4273">
        <w:rPr>
          <w:rFonts w:eastAsiaTheme="minorEastAsia" w:cs="Times New Roman"/>
        </w:rPr>
        <w:t>β</w:t>
      </w:r>
      <w:r w:rsidR="002A4273">
        <w:rPr>
          <w:rFonts w:eastAsiaTheme="minorEastAsia"/>
        </w:rPr>
        <w:t xml:space="preserve"> = .10, </w:t>
      </w:r>
      <w:r w:rsidR="002A4273" w:rsidRPr="00970FC4">
        <w:rPr>
          <w:rFonts w:eastAsiaTheme="minorEastAsia"/>
          <w:i/>
        </w:rPr>
        <w:t>p</w:t>
      </w:r>
      <w:r w:rsidR="002A4273">
        <w:rPr>
          <w:rFonts w:eastAsiaTheme="minorEastAsia"/>
        </w:rPr>
        <w:t xml:space="preserve"> = .040) adolescence, but not early (</w:t>
      </w:r>
      <w:r w:rsidR="002A4273">
        <w:rPr>
          <w:rFonts w:eastAsiaTheme="minorEastAsia" w:cs="Times New Roman"/>
        </w:rPr>
        <w:t>β</w:t>
      </w:r>
      <w:r w:rsidR="002A4273">
        <w:rPr>
          <w:rFonts w:eastAsiaTheme="minorEastAsia"/>
        </w:rPr>
        <w:t xml:space="preserve"> = -.06, </w:t>
      </w:r>
      <w:r w:rsidR="002A4273" w:rsidRPr="00970FC4">
        <w:rPr>
          <w:rFonts w:eastAsiaTheme="minorEastAsia"/>
          <w:i/>
        </w:rPr>
        <w:t>p</w:t>
      </w:r>
      <w:r w:rsidR="002A4273">
        <w:rPr>
          <w:rFonts w:eastAsiaTheme="minorEastAsia"/>
        </w:rPr>
        <w:t xml:space="preserve"> = .219) or late (</w:t>
      </w:r>
      <w:r w:rsidR="002A4273">
        <w:rPr>
          <w:rFonts w:eastAsiaTheme="minorEastAsia" w:cs="Times New Roman"/>
        </w:rPr>
        <w:t>β</w:t>
      </w:r>
      <w:r w:rsidR="002A4273">
        <w:rPr>
          <w:rFonts w:eastAsiaTheme="minorEastAsia"/>
        </w:rPr>
        <w:t xml:space="preserve"> = -.05, </w:t>
      </w:r>
      <w:r w:rsidR="002A4273" w:rsidRPr="00970FC4">
        <w:rPr>
          <w:rFonts w:eastAsiaTheme="minorEastAsia"/>
          <w:i/>
        </w:rPr>
        <w:t>p</w:t>
      </w:r>
      <w:r w:rsidR="002A4273">
        <w:rPr>
          <w:rFonts w:eastAsiaTheme="minorEastAsia"/>
        </w:rPr>
        <w:t xml:space="preserve"> = .189); income was associated with reading during early (</w:t>
      </w:r>
      <w:r w:rsidR="002A4273">
        <w:rPr>
          <w:rFonts w:eastAsiaTheme="minorEastAsia" w:cs="Times New Roman"/>
        </w:rPr>
        <w:t>β</w:t>
      </w:r>
      <w:r w:rsidR="002A4273">
        <w:rPr>
          <w:rFonts w:eastAsiaTheme="minorEastAsia"/>
        </w:rPr>
        <w:t xml:space="preserve"> = .15, </w:t>
      </w:r>
      <w:r w:rsidR="002A4273" w:rsidRPr="00970FC4">
        <w:rPr>
          <w:rFonts w:eastAsiaTheme="minorEastAsia"/>
          <w:i/>
        </w:rPr>
        <w:t>p</w:t>
      </w:r>
      <w:r w:rsidR="002A4273">
        <w:rPr>
          <w:rFonts w:eastAsiaTheme="minorEastAsia"/>
        </w:rPr>
        <w:t xml:space="preserve"> = .007) and late (</w:t>
      </w:r>
      <w:r w:rsidR="002A4273">
        <w:rPr>
          <w:rFonts w:eastAsiaTheme="minorEastAsia" w:cs="Times New Roman"/>
        </w:rPr>
        <w:t>β</w:t>
      </w:r>
      <w:r w:rsidR="002A4273">
        <w:rPr>
          <w:rFonts w:eastAsiaTheme="minorEastAsia"/>
        </w:rPr>
        <w:t xml:space="preserve"> = -.11, </w:t>
      </w:r>
      <w:r w:rsidR="002A4273" w:rsidRPr="00970FC4">
        <w:rPr>
          <w:rFonts w:eastAsiaTheme="minorEastAsia"/>
          <w:i/>
        </w:rPr>
        <w:t>p</w:t>
      </w:r>
      <w:r w:rsidR="002A4273">
        <w:rPr>
          <w:rFonts w:eastAsiaTheme="minorEastAsia"/>
        </w:rPr>
        <w:t xml:space="preserve"> = .015) adolescence, but not middle (</w:t>
      </w:r>
      <w:r w:rsidR="002A4273">
        <w:rPr>
          <w:rFonts w:eastAsiaTheme="minorEastAsia" w:cs="Times New Roman"/>
        </w:rPr>
        <w:t>β</w:t>
      </w:r>
      <w:r w:rsidR="002A4273">
        <w:rPr>
          <w:rFonts w:eastAsiaTheme="minorEastAsia"/>
        </w:rPr>
        <w:t xml:space="preserve"> = .05, </w:t>
      </w:r>
      <w:r w:rsidR="002A4273" w:rsidRPr="00970FC4">
        <w:rPr>
          <w:rFonts w:eastAsiaTheme="minorEastAsia"/>
          <w:i/>
        </w:rPr>
        <w:t>p</w:t>
      </w:r>
      <w:r w:rsidR="002A4273">
        <w:rPr>
          <w:rFonts w:eastAsiaTheme="minorEastAsia"/>
        </w:rPr>
        <w:t xml:space="preserve"> = .306); income was associated with less internet time during late (</w:t>
      </w:r>
      <w:r w:rsidR="002A4273">
        <w:rPr>
          <w:rFonts w:eastAsiaTheme="minorEastAsia" w:cs="Times New Roman"/>
        </w:rPr>
        <w:t>β</w:t>
      </w:r>
      <w:r w:rsidR="002A4273">
        <w:rPr>
          <w:rFonts w:eastAsiaTheme="minorEastAsia"/>
        </w:rPr>
        <w:t xml:space="preserve"> = -.</w:t>
      </w:r>
      <w:r w:rsidR="00D56A4C">
        <w:rPr>
          <w:rFonts w:eastAsiaTheme="minorEastAsia"/>
        </w:rPr>
        <w:t>20</w:t>
      </w:r>
      <w:r w:rsidR="002A4273">
        <w:rPr>
          <w:rFonts w:eastAsiaTheme="minorEastAsia"/>
        </w:rPr>
        <w:t xml:space="preserve">, </w:t>
      </w:r>
      <w:r w:rsidR="002A4273" w:rsidRPr="00970FC4">
        <w:rPr>
          <w:rFonts w:eastAsiaTheme="minorEastAsia"/>
          <w:i/>
        </w:rPr>
        <w:t>p</w:t>
      </w:r>
      <w:r w:rsidR="002A4273">
        <w:rPr>
          <w:rFonts w:eastAsiaTheme="minorEastAsia"/>
        </w:rPr>
        <w:t xml:space="preserve"> &lt; .001) adolescence, but  not early (</w:t>
      </w:r>
      <w:r w:rsidR="002A4273">
        <w:rPr>
          <w:rFonts w:eastAsiaTheme="minorEastAsia" w:cs="Times New Roman"/>
        </w:rPr>
        <w:t>β</w:t>
      </w:r>
      <w:r w:rsidR="002A4273">
        <w:rPr>
          <w:rFonts w:eastAsiaTheme="minorEastAsia"/>
        </w:rPr>
        <w:t xml:space="preserve"> = </w:t>
      </w:r>
      <w:r w:rsidR="00D56A4C">
        <w:rPr>
          <w:rFonts w:eastAsiaTheme="minorEastAsia"/>
        </w:rPr>
        <w:t>.05</w:t>
      </w:r>
      <w:r w:rsidR="002A4273">
        <w:rPr>
          <w:rFonts w:eastAsiaTheme="minorEastAsia"/>
        </w:rPr>
        <w:t xml:space="preserve">, </w:t>
      </w:r>
      <w:r w:rsidR="002A4273" w:rsidRPr="00970FC4">
        <w:rPr>
          <w:rFonts w:eastAsiaTheme="minorEastAsia"/>
          <w:i/>
        </w:rPr>
        <w:t>p</w:t>
      </w:r>
      <w:r w:rsidR="002A4273">
        <w:rPr>
          <w:rFonts w:eastAsiaTheme="minorEastAsia"/>
        </w:rPr>
        <w:t xml:space="preserve"> = .302) or middle (</w:t>
      </w:r>
      <w:r w:rsidR="002A4273">
        <w:rPr>
          <w:rFonts w:eastAsiaTheme="minorEastAsia" w:cs="Times New Roman"/>
        </w:rPr>
        <w:t>β</w:t>
      </w:r>
      <w:r w:rsidR="002A4273">
        <w:rPr>
          <w:rFonts w:eastAsiaTheme="minorEastAsia"/>
        </w:rPr>
        <w:t xml:space="preserve"> = -.</w:t>
      </w:r>
      <w:r w:rsidR="00D56A4C">
        <w:rPr>
          <w:rFonts w:eastAsiaTheme="minorEastAsia"/>
        </w:rPr>
        <w:t>02</w:t>
      </w:r>
      <w:r w:rsidR="002A4273">
        <w:rPr>
          <w:rFonts w:eastAsiaTheme="minorEastAsia"/>
        </w:rPr>
        <w:t xml:space="preserve">, </w:t>
      </w:r>
      <w:r w:rsidR="002A4273" w:rsidRPr="00970FC4">
        <w:rPr>
          <w:rFonts w:eastAsiaTheme="minorEastAsia"/>
          <w:i/>
        </w:rPr>
        <w:t>p</w:t>
      </w:r>
      <w:r w:rsidR="002A4273">
        <w:rPr>
          <w:rFonts w:eastAsiaTheme="minorEastAsia"/>
        </w:rPr>
        <w:t xml:space="preserve"> = .708); </w:t>
      </w:r>
      <w:r w:rsidR="000F10F5">
        <w:rPr>
          <w:rFonts w:eastAsiaTheme="minorEastAsia"/>
        </w:rPr>
        <w:t>and income was not related to anxiety or depression during early adolescence (</w:t>
      </w:r>
      <w:r w:rsidR="000F10F5">
        <w:rPr>
          <w:rFonts w:eastAsiaTheme="minorEastAsia" w:cs="Times New Roman"/>
        </w:rPr>
        <w:t>β</w:t>
      </w:r>
      <w:r w:rsidR="000F10F5">
        <w:rPr>
          <w:rFonts w:eastAsiaTheme="minorEastAsia"/>
        </w:rPr>
        <w:t xml:space="preserve"> = .05, </w:t>
      </w:r>
      <w:r w:rsidR="000F10F5" w:rsidRPr="00970FC4">
        <w:rPr>
          <w:rFonts w:eastAsiaTheme="minorEastAsia"/>
          <w:i/>
        </w:rPr>
        <w:t>p</w:t>
      </w:r>
      <w:r w:rsidR="000F10F5">
        <w:rPr>
          <w:rFonts w:eastAsiaTheme="minorEastAsia"/>
        </w:rPr>
        <w:t xml:space="preserve"> = .365; </w:t>
      </w:r>
      <w:r w:rsidR="000F10F5">
        <w:rPr>
          <w:rFonts w:eastAsiaTheme="minorEastAsia" w:cs="Times New Roman"/>
        </w:rPr>
        <w:t>β</w:t>
      </w:r>
      <w:r w:rsidR="000F10F5">
        <w:rPr>
          <w:rFonts w:eastAsiaTheme="minorEastAsia"/>
        </w:rPr>
        <w:t xml:space="preserve"> = -.04, </w:t>
      </w:r>
      <w:r w:rsidR="000F10F5" w:rsidRPr="00970FC4">
        <w:rPr>
          <w:rFonts w:eastAsiaTheme="minorEastAsia"/>
          <w:i/>
        </w:rPr>
        <w:t>p</w:t>
      </w:r>
      <w:r w:rsidR="000F10F5">
        <w:rPr>
          <w:rFonts w:eastAsiaTheme="minorEastAsia"/>
        </w:rPr>
        <w:t xml:space="preserve"> = .385), but it was during middle (</w:t>
      </w:r>
      <w:r w:rsidR="000F10F5">
        <w:rPr>
          <w:rFonts w:eastAsiaTheme="minorEastAsia" w:cs="Times New Roman"/>
        </w:rPr>
        <w:t>β</w:t>
      </w:r>
      <w:r w:rsidR="000F10F5">
        <w:rPr>
          <w:rFonts w:eastAsiaTheme="minorEastAsia"/>
        </w:rPr>
        <w:t xml:space="preserve"> = -.10, </w:t>
      </w:r>
      <w:r w:rsidR="000F10F5" w:rsidRPr="00970FC4">
        <w:rPr>
          <w:rFonts w:eastAsiaTheme="minorEastAsia"/>
          <w:i/>
        </w:rPr>
        <w:t>p</w:t>
      </w:r>
      <w:r w:rsidR="000F10F5">
        <w:rPr>
          <w:rFonts w:eastAsiaTheme="minorEastAsia"/>
        </w:rPr>
        <w:t xml:space="preserve"> = .032; </w:t>
      </w:r>
      <w:r w:rsidR="000F10F5">
        <w:rPr>
          <w:rFonts w:eastAsiaTheme="minorEastAsia" w:cs="Times New Roman"/>
        </w:rPr>
        <w:t>β</w:t>
      </w:r>
      <w:r w:rsidR="000F10F5">
        <w:rPr>
          <w:rFonts w:eastAsiaTheme="minorEastAsia"/>
        </w:rPr>
        <w:t xml:space="preserve"> = -.11, </w:t>
      </w:r>
      <w:r w:rsidR="000F10F5" w:rsidRPr="00970FC4">
        <w:rPr>
          <w:rFonts w:eastAsiaTheme="minorEastAsia"/>
          <w:i/>
        </w:rPr>
        <w:t>p</w:t>
      </w:r>
      <w:r w:rsidR="000F10F5">
        <w:rPr>
          <w:rFonts w:eastAsiaTheme="minorEastAsia"/>
        </w:rPr>
        <w:t xml:space="preserve"> = .009) and late (</w:t>
      </w:r>
      <w:r w:rsidR="000F10F5">
        <w:rPr>
          <w:rFonts w:eastAsiaTheme="minorEastAsia" w:cs="Times New Roman"/>
        </w:rPr>
        <w:t>β</w:t>
      </w:r>
      <w:r w:rsidR="000F10F5">
        <w:rPr>
          <w:rFonts w:eastAsiaTheme="minorEastAsia"/>
        </w:rPr>
        <w:t xml:space="preserve"> = -.21, </w:t>
      </w:r>
      <w:r w:rsidR="000F10F5" w:rsidRPr="00970FC4">
        <w:rPr>
          <w:rFonts w:eastAsiaTheme="minorEastAsia"/>
          <w:i/>
        </w:rPr>
        <w:t>p</w:t>
      </w:r>
      <w:r w:rsidR="000F10F5">
        <w:rPr>
          <w:rFonts w:eastAsiaTheme="minorEastAsia"/>
        </w:rPr>
        <w:t xml:space="preserve"> &lt; .001; </w:t>
      </w:r>
      <w:r w:rsidR="000F10F5">
        <w:rPr>
          <w:rFonts w:eastAsiaTheme="minorEastAsia" w:cs="Times New Roman"/>
        </w:rPr>
        <w:t>β</w:t>
      </w:r>
      <w:r w:rsidR="000F10F5">
        <w:rPr>
          <w:rFonts w:eastAsiaTheme="minorEastAsia"/>
        </w:rPr>
        <w:t xml:space="preserve"> = -.20, </w:t>
      </w:r>
      <w:r w:rsidR="000F10F5" w:rsidRPr="00970FC4">
        <w:rPr>
          <w:rFonts w:eastAsiaTheme="minorEastAsia"/>
          <w:i/>
        </w:rPr>
        <w:t>p</w:t>
      </w:r>
      <w:r w:rsidR="000F10F5">
        <w:rPr>
          <w:rFonts w:eastAsiaTheme="minorEastAsia"/>
        </w:rPr>
        <w:t xml:space="preserve"> &lt; .001) adolescence. </w:t>
      </w:r>
    </w:p>
    <w:p w14:paraId="7CB8751A" w14:textId="2F407903" w:rsidR="001C68D6" w:rsidRDefault="001C68D6" w:rsidP="001C68D6">
      <w:pPr>
        <w:spacing w:after="0"/>
        <w:ind w:firstLine="0"/>
        <w:rPr>
          <w:rFonts w:eastAsiaTheme="minorEastAsia"/>
          <w:b/>
        </w:rPr>
      </w:pPr>
      <w:r w:rsidRPr="001C68D6">
        <w:rPr>
          <w:rFonts w:eastAsiaTheme="minorEastAsia"/>
          <w:b/>
        </w:rPr>
        <w:t xml:space="preserve">Multiple Group Model by Adolescent Sex </w:t>
      </w:r>
    </w:p>
    <w:p w14:paraId="576F3A23" w14:textId="0DF419B8" w:rsidR="001C68D6" w:rsidRDefault="00921234" w:rsidP="00921234">
      <w:pPr>
        <w:spacing w:after="0"/>
        <w:ind w:firstLine="0"/>
        <w:rPr>
          <w:rFonts w:eastAsiaTheme="minorEastAsia"/>
        </w:rPr>
      </w:pPr>
      <w:r>
        <w:rPr>
          <w:rFonts w:eastAsiaTheme="minorEastAsia"/>
        </w:rPr>
        <w:tab/>
        <w:t xml:space="preserve">To explore whether associations in the current model differed as a function of adolescents’ sex (0 = </w:t>
      </w:r>
      <w:r w:rsidR="00170969">
        <w:rPr>
          <w:rFonts w:eastAsiaTheme="minorEastAsia"/>
        </w:rPr>
        <w:t>boys, 1 = girls</w:t>
      </w:r>
      <w:r>
        <w:rPr>
          <w:rFonts w:eastAsiaTheme="minorEastAsia"/>
        </w:rPr>
        <w:t xml:space="preserve">), we performed multiple group analyses (unconstrained model: </w:t>
      </w:r>
      <m:oMath>
        <m:r>
          <w:rPr>
            <w:rFonts w:ascii="Cambria Math" w:hAnsi="Cambria Math"/>
          </w:rPr>
          <m:t>Χ</m:t>
        </m:r>
      </m:oMath>
      <w:r w:rsidRPr="00970FC4">
        <w:rPr>
          <w:rFonts w:eastAsiaTheme="minorEastAsia"/>
          <w:vertAlign w:val="superscript"/>
        </w:rPr>
        <w:t>2</w:t>
      </w:r>
      <w:r>
        <w:rPr>
          <w:rFonts w:eastAsiaTheme="minorEastAsia"/>
        </w:rPr>
        <w:t xml:space="preserve">(172) = 662.68, </w:t>
      </w:r>
      <w:r w:rsidRPr="00970FC4">
        <w:rPr>
          <w:rFonts w:eastAsiaTheme="minorEastAsia"/>
          <w:i/>
        </w:rPr>
        <w:t>p</w:t>
      </w:r>
      <w:r>
        <w:rPr>
          <w:rFonts w:eastAsiaTheme="minorEastAsia"/>
        </w:rPr>
        <w:t xml:space="preserve"> &lt; .001, CFI = .934, RMSEA = .049</w:t>
      </w:r>
      <w:r w:rsidR="00571CBF">
        <w:rPr>
          <w:rFonts w:eastAsiaTheme="minorEastAsia"/>
        </w:rPr>
        <w:t>)</w:t>
      </w:r>
      <w:r>
        <w:rPr>
          <w:rFonts w:eastAsiaTheme="minorEastAsia"/>
        </w:rPr>
        <w:t xml:space="preserve">. Model comparison using </w:t>
      </w:r>
      <w:r w:rsidRPr="00872856">
        <w:rPr>
          <w:rFonts w:eastAsiaTheme="minorEastAsia" w:cs="Times New Roman"/>
          <w:i/>
        </w:rPr>
        <w:t>Χ</w:t>
      </w:r>
      <w:r w:rsidRPr="00872856">
        <w:rPr>
          <w:rFonts w:eastAsiaTheme="minorEastAsia"/>
          <w:i/>
          <w:vertAlign w:val="superscript"/>
        </w:rPr>
        <w:t>2</w:t>
      </w:r>
      <w:r w:rsidRPr="00872856">
        <w:rPr>
          <w:rFonts w:eastAsiaTheme="minorEastAsia"/>
          <w:vertAlign w:val="superscript"/>
        </w:rPr>
        <w:t xml:space="preserve"> </w:t>
      </w:r>
      <w:r>
        <w:rPr>
          <w:rFonts w:eastAsiaTheme="minorEastAsia"/>
        </w:rPr>
        <w:t>change suggested that constraining all paths to be equal as a function of adolescent sex resulted in a significant decrease in model fit (</w:t>
      </w:r>
      <w:r w:rsidRPr="00872856">
        <w:rPr>
          <w:rFonts w:eastAsiaTheme="minorEastAsia" w:cs="Times New Roman"/>
          <w:i/>
        </w:rPr>
        <w:t>Χ</w:t>
      </w:r>
      <w:r w:rsidRPr="00872856">
        <w:rPr>
          <w:rFonts w:eastAsiaTheme="minorEastAsia"/>
          <w:i/>
          <w:vertAlign w:val="superscript"/>
        </w:rPr>
        <w:t>2</w:t>
      </w:r>
      <w:r>
        <w:rPr>
          <w:rFonts w:eastAsiaTheme="minorEastAsia"/>
        </w:rPr>
        <w:t xml:space="preserve"> (92) = 435.64, </w:t>
      </w:r>
      <w:r w:rsidRPr="00872856">
        <w:rPr>
          <w:rFonts w:eastAsiaTheme="minorEastAsia"/>
          <w:i/>
        </w:rPr>
        <w:t xml:space="preserve">p </w:t>
      </w:r>
      <w:r>
        <w:rPr>
          <w:rFonts w:eastAsiaTheme="minorEastAsia"/>
        </w:rPr>
        <w:t>&lt; .001). Each structural path was explored to determine which paths could be constrained across sex, and which should be left free to vary. This analysis represented 6</w:t>
      </w:r>
      <w:r w:rsidR="00170969">
        <w:rPr>
          <w:rFonts w:eastAsiaTheme="minorEastAsia"/>
        </w:rPr>
        <w:t>8</w:t>
      </w:r>
      <w:r>
        <w:rPr>
          <w:rFonts w:eastAsiaTheme="minorEastAsia"/>
        </w:rPr>
        <w:t xml:space="preserve"> paths (including controls), and follow-up analyses suggested that </w:t>
      </w:r>
      <w:r w:rsidR="00C4017C">
        <w:rPr>
          <w:rFonts w:eastAsiaTheme="minorEastAsia"/>
        </w:rPr>
        <w:t>5</w:t>
      </w:r>
      <w:r>
        <w:rPr>
          <w:rFonts w:eastAsiaTheme="minorEastAsia"/>
        </w:rPr>
        <w:t xml:space="preserve"> paths could not be constrained to be equal, so these </w:t>
      </w:r>
      <w:r w:rsidR="00C4017C">
        <w:rPr>
          <w:rFonts w:eastAsiaTheme="minorEastAsia"/>
        </w:rPr>
        <w:t>5</w:t>
      </w:r>
      <w:r>
        <w:rPr>
          <w:rFonts w:eastAsiaTheme="minorEastAsia"/>
        </w:rPr>
        <w:t xml:space="preserve"> paths were left free to </w:t>
      </w:r>
      <w:r>
        <w:rPr>
          <w:rFonts w:eastAsiaTheme="minorEastAsia"/>
        </w:rPr>
        <w:lastRenderedPageBreak/>
        <w:t>vary, while all other paths were constrained to be equal (</w:t>
      </w:r>
      <m:oMath>
        <m:r>
          <w:rPr>
            <w:rFonts w:ascii="Cambria Math" w:hAnsi="Cambria Math"/>
          </w:rPr>
          <m:t>Χ</m:t>
        </m:r>
      </m:oMath>
      <w:r w:rsidRPr="00970FC4">
        <w:rPr>
          <w:rFonts w:eastAsiaTheme="minorEastAsia"/>
          <w:vertAlign w:val="superscript"/>
        </w:rPr>
        <w:t>2</w:t>
      </w:r>
      <w:r>
        <w:rPr>
          <w:rFonts w:eastAsiaTheme="minorEastAsia"/>
        </w:rPr>
        <w:t>(</w:t>
      </w:r>
      <w:r w:rsidR="00170969">
        <w:rPr>
          <w:rFonts w:eastAsiaTheme="minorEastAsia"/>
        </w:rPr>
        <w:t>21</w:t>
      </w:r>
      <w:r w:rsidR="00C4017C">
        <w:rPr>
          <w:rFonts w:eastAsiaTheme="minorEastAsia"/>
        </w:rPr>
        <w:t>3</w:t>
      </w:r>
      <w:r>
        <w:rPr>
          <w:rFonts w:eastAsiaTheme="minorEastAsia"/>
        </w:rPr>
        <w:t xml:space="preserve">) = </w:t>
      </w:r>
      <w:r w:rsidR="00170969">
        <w:rPr>
          <w:rFonts w:eastAsiaTheme="minorEastAsia"/>
        </w:rPr>
        <w:t>702.</w:t>
      </w:r>
      <w:r w:rsidR="00C4017C">
        <w:rPr>
          <w:rFonts w:eastAsiaTheme="minorEastAsia"/>
        </w:rPr>
        <w:t>55</w:t>
      </w:r>
      <w:r>
        <w:rPr>
          <w:rFonts w:eastAsiaTheme="minorEastAsia"/>
        </w:rPr>
        <w:t xml:space="preserve">, </w:t>
      </w:r>
      <w:r w:rsidRPr="00970FC4">
        <w:rPr>
          <w:rFonts w:eastAsiaTheme="minorEastAsia"/>
          <w:i/>
        </w:rPr>
        <w:t>p</w:t>
      </w:r>
      <w:r>
        <w:rPr>
          <w:rFonts w:eastAsiaTheme="minorEastAsia"/>
        </w:rPr>
        <w:t xml:space="preserve"> &lt; .001, CFI = .9</w:t>
      </w:r>
      <w:r w:rsidR="00170969">
        <w:rPr>
          <w:rFonts w:eastAsiaTheme="minorEastAsia"/>
        </w:rPr>
        <w:t>34</w:t>
      </w:r>
      <w:r>
        <w:rPr>
          <w:rFonts w:eastAsiaTheme="minorEastAsia"/>
        </w:rPr>
        <w:t>, RMSEA = .0</w:t>
      </w:r>
      <w:r w:rsidR="00170969">
        <w:rPr>
          <w:rFonts w:eastAsiaTheme="minorEastAsia"/>
        </w:rPr>
        <w:t>44</w:t>
      </w:r>
      <w:r>
        <w:rPr>
          <w:rFonts w:eastAsiaTheme="minorEastAsia"/>
        </w:rPr>
        <w:t>).</w:t>
      </w:r>
    </w:p>
    <w:p w14:paraId="4C0386F7" w14:textId="3E7D2016" w:rsidR="00170969" w:rsidRPr="001C68D6" w:rsidRDefault="00170969" w:rsidP="00C4017C">
      <w:pPr>
        <w:spacing w:after="0"/>
        <w:ind w:firstLine="0"/>
        <w:rPr>
          <w:rFonts w:eastAsiaTheme="minorEastAsia"/>
        </w:rPr>
      </w:pPr>
      <w:r>
        <w:rPr>
          <w:rFonts w:eastAsiaTheme="minorEastAsia"/>
        </w:rPr>
        <w:tab/>
        <w:t xml:space="preserve">All paths from media monitoring to media use and internalizing problems were constrained to be equal between boys and girls, with no decrease in model fit, suggesting that parental media monitoring functions similarly for boys and girls. The paths that could not be constrained to be equal were those from media use to internalizing problems. Namely, frequency of television use </w:t>
      </w:r>
      <w:r w:rsidR="00C4017C">
        <w:rPr>
          <w:rFonts w:eastAsiaTheme="minorEastAsia"/>
        </w:rPr>
        <w:t>(</w:t>
      </w:r>
      <w:r w:rsidR="00C4017C">
        <w:rPr>
          <w:rFonts w:eastAsiaTheme="minorEastAsia" w:cs="Times New Roman"/>
        </w:rPr>
        <w:t>β</w:t>
      </w:r>
      <w:r w:rsidR="00C4017C">
        <w:rPr>
          <w:rFonts w:eastAsiaTheme="minorEastAsia"/>
        </w:rPr>
        <w:t xml:space="preserve"> = -.12, </w:t>
      </w:r>
      <w:r w:rsidR="00C4017C" w:rsidRPr="00970FC4">
        <w:rPr>
          <w:rFonts w:eastAsiaTheme="minorEastAsia"/>
          <w:i/>
        </w:rPr>
        <w:t>p</w:t>
      </w:r>
      <w:r w:rsidR="00C4017C">
        <w:rPr>
          <w:rFonts w:eastAsiaTheme="minorEastAsia"/>
        </w:rPr>
        <w:t xml:space="preserve"> = .012) and texting (marginally; </w:t>
      </w:r>
      <w:r w:rsidR="00C4017C">
        <w:rPr>
          <w:rFonts w:eastAsiaTheme="minorEastAsia" w:cs="Times New Roman"/>
        </w:rPr>
        <w:t>β</w:t>
      </w:r>
      <w:r w:rsidR="00C4017C">
        <w:rPr>
          <w:rFonts w:eastAsiaTheme="minorEastAsia"/>
        </w:rPr>
        <w:t xml:space="preserve"> = -.11, </w:t>
      </w:r>
      <w:r w:rsidR="00C4017C" w:rsidRPr="00970FC4">
        <w:rPr>
          <w:rFonts w:eastAsiaTheme="minorEastAsia"/>
          <w:i/>
        </w:rPr>
        <w:t>p</w:t>
      </w:r>
      <w:r w:rsidR="00C4017C">
        <w:rPr>
          <w:rFonts w:eastAsiaTheme="minorEastAsia"/>
        </w:rPr>
        <w:t xml:space="preserve"> = .060) </w:t>
      </w:r>
      <w:r>
        <w:rPr>
          <w:rFonts w:eastAsiaTheme="minorEastAsia"/>
        </w:rPr>
        <w:t>w</w:t>
      </w:r>
      <w:r w:rsidR="00C4017C">
        <w:rPr>
          <w:rFonts w:eastAsiaTheme="minorEastAsia"/>
        </w:rPr>
        <w:t>ere</w:t>
      </w:r>
      <w:r>
        <w:rPr>
          <w:rFonts w:eastAsiaTheme="minorEastAsia"/>
        </w:rPr>
        <w:t xml:space="preserve"> negatively associated with anxiety for boys, but not for girls (</w:t>
      </w:r>
      <w:r>
        <w:rPr>
          <w:rFonts w:eastAsiaTheme="minorEastAsia" w:cs="Times New Roman"/>
        </w:rPr>
        <w:t>β</w:t>
      </w:r>
      <w:r>
        <w:rPr>
          <w:rFonts w:eastAsiaTheme="minorEastAsia"/>
        </w:rPr>
        <w:t xml:space="preserve"> = -.06, </w:t>
      </w:r>
      <w:r w:rsidRPr="00970FC4">
        <w:rPr>
          <w:rFonts w:eastAsiaTheme="minorEastAsia"/>
          <w:i/>
        </w:rPr>
        <w:t>p</w:t>
      </w:r>
      <w:r>
        <w:rPr>
          <w:rFonts w:eastAsiaTheme="minorEastAsia"/>
        </w:rPr>
        <w:t xml:space="preserve"> = .125</w:t>
      </w:r>
      <w:r w:rsidR="00C4017C">
        <w:rPr>
          <w:rFonts w:eastAsiaTheme="minorEastAsia"/>
        </w:rPr>
        <w:t xml:space="preserve">; </w:t>
      </w:r>
      <w:r w:rsidR="00C4017C">
        <w:rPr>
          <w:rFonts w:eastAsiaTheme="minorEastAsia" w:cs="Times New Roman"/>
        </w:rPr>
        <w:t>β</w:t>
      </w:r>
      <w:r w:rsidR="00C4017C">
        <w:rPr>
          <w:rFonts w:eastAsiaTheme="minorEastAsia"/>
        </w:rPr>
        <w:t xml:space="preserve"> = -.02, </w:t>
      </w:r>
      <w:r w:rsidR="00C4017C" w:rsidRPr="00970FC4">
        <w:rPr>
          <w:rFonts w:eastAsiaTheme="minorEastAsia"/>
          <w:i/>
        </w:rPr>
        <w:t>p</w:t>
      </w:r>
      <w:r w:rsidR="00C4017C">
        <w:rPr>
          <w:rFonts w:eastAsiaTheme="minorEastAsia"/>
        </w:rPr>
        <w:t xml:space="preserve"> = .711)</w:t>
      </w:r>
      <w:r>
        <w:rPr>
          <w:rFonts w:eastAsiaTheme="minorEastAsia"/>
        </w:rPr>
        <w:t>, whereas video game use was positively associated with anxiety for boys (</w:t>
      </w:r>
      <w:r>
        <w:rPr>
          <w:rFonts w:eastAsiaTheme="minorEastAsia" w:cs="Times New Roman"/>
        </w:rPr>
        <w:t>β</w:t>
      </w:r>
      <w:r>
        <w:rPr>
          <w:rFonts w:eastAsiaTheme="minorEastAsia"/>
        </w:rPr>
        <w:t xml:space="preserve"> = .16, </w:t>
      </w:r>
      <w:r w:rsidRPr="00970FC4">
        <w:rPr>
          <w:rFonts w:eastAsiaTheme="minorEastAsia"/>
          <w:i/>
        </w:rPr>
        <w:t>p</w:t>
      </w:r>
      <w:r>
        <w:rPr>
          <w:rFonts w:eastAsiaTheme="minorEastAsia"/>
        </w:rPr>
        <w:t xml:space="preserve"> = .002) but not for girls (</w:t>
      </w:r>
      <w:r>
        <w:rPr>
          <w:rFonts w:eastAsiaTheme="minorEastAsia" w:cs="Times New Roman"/>
        </w:rPr>
        <w:t>β</w:t>
      </w:r>
      <w:r>
        <w:rPr>
          <w:rFonts w:eastAsiaTheme="minorEastAsia"/>
        </w:rPr>
        <w:t xml:space="preserve"> = .05, </w:t>
      </w:r>
      <w:r w:rsidRPr="00970FC4">
        <w:rPr>
          <w:rFonts w:eastAsiaTheme="minorEastAsia"/>
          <w:i/>
        </w:rPr>
        <w:t>p</w:t>
      </w:r>
      <w:r>
        <w:rPr>
          <w:rFonts w:eastAsiaTheme="minorEastAsia"/>
        </w:rPr>
        <w:t xml:space="preserve"> = .296). </w:t>
      </w:r>
      <w:r w:rsidR="00C4017C">
        <w:rPr>
          <w:rFonts w:eastAsiaTheme="minorEastAsia"/>
        </w:rPr>
        <w:t>Frequency of television use was also more strongly negatively associated with depression for boys (</w:t>
      </w:r>
      <w:r w:rsidR="00C4017C">
        <w:rPr>
          <w:rFonts w:eastAsiaTheme="minorEastAsia" w:cs="Times New Roman"/>
        </w:rPr>
        <w:t>β</w:t>
      </w:r>
      <w:r w:rsidR="00C4017C">
        <w:rPr>
          <w:rFonts w:eastAsiaTheme="minorEastAsia"/>
        </w:rPr>
        <w:t xml:space="preserve"> = -.1</w:t>
      </w:r>
      <w:r w:rsidR="007E0C07">
        <w:rPr>
          <w:rFonts w:eastAsiaTheme="minorEastAsia"/>
        </w:rPr>
        <w:t>4</w:t>
      </w:r>
      <w:r w:rsidR="00C4017C">
        <w:rPr>
          <w:rFonts w:eastAsiaTheme="minorEastAsia"/>
        </w:rPr>
        <w:t xml:space="preserve">, </w:t>
      </w:r>
      <w:r w:rsidR="00C4017C" w:rsidRPr="00970FC4">
        <w:rPr>
          <w:rFonts w:eastAsiaTheme="minorEastAsia"/>
          <w:i/>
        </w:rPr>
        <w:t>p</w:t>
      </w:r>
      <w:r w:rsidR="00C4017C">
        <w:rPr>
          <w:rFonts w:eastAsiaTheme="minorEastAsia"/>
        </w:rPr>
        <w:t xml:space="preserve"> = .002) than for girls (</w:t>
      </w:r>
      <w:r w:rsidR="00C4017C">
        <w:rPr>
          <w:rFonts w:eastAsiaTheme="minorEastAsia" w:cs="Times New Roman"/>
        </w:rPr>
        <w:t>β</w:t>
      </w:r>
      <w:r w:rsidR="00C4017C">
        <w:rPr>
          <w:rFonts w:eastAsiaTheme="minorEastAsia"/>
        </w:rPr>
        <w:t xml:space="preserve"> = -.09, </w:t>
      </w:r>
      <w:r w:rsidR="00C4017C" w:rsidRPr="00970FC4">
        <w:rPr>
          <w:rFonts w:eastAsiaTheme="minorEastAsia"/>
          <w:i/>
        </w:rPr>
        <w:t>p</w:t>
      </w:r>
      <w:r w:rsidR="00C4017C">
        <w:rPr>
          <w:rFonts w:eastAsiaTheme="minorEastAsia"/>
        </w:rPr>
        <w:t xml:space="preserve"> = .029); and video game use was positively associated with depression for boys (</w:t>
      </w:r>
      <w:r w:rsidR="00C4017C">
        <w:rPr>
          <w:rFonts w:eastAsiaTheme="minorEastAsia" w:cs="Times New Roman"/>
        </w:rPr>
        <w:t>β</w:t>
      </w:r>
      <w:r w:rsidR="00C4017C">
        <w:rPr>
          <w:rFonts w:eastAsiaTheme="minorEastAsia"/>
        </w:rPr>
        <w:t xml:space="preserve"> = </w:t>
      </w:r>
      <w:r w:rsidR="007E0C07">
        <w:rPr>
          <w:rFonts w:eastAsiaTheme="minorEastAsia"/>
        </w:rPr>
        <w:t>.21</w:t>
      </w:r>
      <w:r w:rsidR="00C4017C">
        <w:rPr>
          <w:rFonts w:eastAsiaTheme="minorEastAsia"/>
        </w:rPr>
        <w:t xml:space="preserve">, </w:t>
      </w:r>
      <w:r w:rsidR="00C4017C" w:rsidRPr="00970FC4">
        <w:rPr>
          <w:rFonts w:eastAsiaTheme="minorEastAsia"/>
          <w:i/>
        </w:rPr>
        <w:t>p</w:t>
      </w:r>
      <w:r w:rsidR="00C4017C">
        <w:rPr>
          <w:rFonts w:eastAsiaTheme="minorEastAsia"/>
        </w:rPr>
        <w:t xml:space="preserve"> </w:t>
      </w:r>
      <w:r w:rsidR="007E0C07">
        <w:rPr>
          <w:rFonts w:eastAsiaTheme="minorEastAsia"/>
        </w:rPr>
        <w:t>&lt; .001</w:t>
      </w:r>
      <w:r w:rsidR="00C4017C">
        <w:rPr>
          <w:rFonts w:eastAsiaTheme="minorEastAsia"/>
        </w:rPr>
        <w:t>) but not girls (</w:t>
      </w:r>
      <w:r w:rsidR="00C4017C">
        <w:rPr>
          <w:rFonts w:eastAsiaTheme="minorEastAsia" w:cs="Times New Roman"/>
        </w:rPr>
        <w:t>β</w:t>
      </w:r>
      <w:r w:rsidR="00C4017C">
        <w:rPr>
          <w:rFonts w:eastAsiaTheme="minorEastAsia"/>
        </w:rPr>
        <w:t xml:space="preserve"> = </w:t>
      </w:r>
      <w:r w:rsidR="007E0C07">
        <w:rPr>
          <w:rFonts w:eastAsiaTheme="minorEastAsia"/>
        </w:rPr>
        <w:t>.01</w:t>
      </w:r>
      <w:r w:rsidR="00C4017C">
        <w:rPr>
          <w:rFonts w:eastAsiaTheme="minorEastAsia"/>
        </w:rPr>
        <w:t xml:space="preserve">, </w:t>
      </w:r>
      <w:r w:rsidR="00C4017C" w:rsidRPr="00970FC4">
        <w:rPr>
          <w:rFonts w:eastAsiaTheme="minorEastAsia"/>
          <w:i/>
        </w:rPr>
        <w:t>p</w:t>
      </w:r>
      <w:r w:rsidR="00C4017C">
        <w:rPr>
          <w:rFonts w:eastAsiaTheme="minorEastAsia"/>
        </w:rPr>
        <w:t xml:space="preserve"> = .</w:t>
      </w:r>
      <w:r w:rsidR="007E0C07">
        <w:rPr>
          <w:rFonts w:eastAsiaTheme="minorEastAsia"/>
        </w:rPr>
        <w:t>745</w:t>
      </w:r>
      <w:r w:rsidR="00C4017C">
        <w:rPr>
          <w:rFonts w:eastAsiaTheme="minorEastAsia"/>
        </w:rPr>
        <w:t xml:space="preserve">). </w:t>
      </w:r>
    </w:p>
    <w:p w14:paraId="58512256" w14:textId="308B36B1" w:rsidR="00120147" w:rsidRDefault="00120147" w:rsidP="00932801">
      <w:pPr>
        <w:spacing w:after="0"/>
        <w:ind w:firstLine="0"/>
        <w:jc w:val="center"/>
        <w:rPr>
          <w:b/>
        </w:rPr>
      </w:pPr>
      <w:r>
        <w:rPr>
          <w:b/>
        </w:rPr>
        <w:t>Discussion</w:t>
      </w:r>
    </w:p>
    <w:p w14:paraId="78B43579" w14:textId="136AE5FE" w:rsidR="00027500" w:rsidRDefault="00B93B17" w:rsidP="00B93B17">
      <w:pPr>
        <w:spacing w:after="0"/>
        <w:ind w:firstLine="0"/>
      </w:pPr>
      <w:r>
        <w:tab/>
        <w:t xml:space="preserve">The present study </w:t>
      </w:r>
      <w:r w:rsidR="0018123D">
        <w:t xml:space="preserve">explored </w:t>
      </w:r>
      <w:r>
        <w:t xml:space="preserve">the relations between </w:t>
      </w:r>
      <w:r w:rsidR="00EA6C0A">
        <w:t xml:space="preserve">parental media monitoring, </w:t>
      </w:r>
      <w:r>
        <w:t>adolescent media use in a variety of forms, and adolescent</w:t>
      </w:r>
      <w:r w:rsidR="00EA6C0A">
        <w:t>s’</w:t>
      </w:r>
      <w:r>
        <w:t xml:space="preserve"> internalizing behaviors. One of the most important findings </w:t>
      </w:r>
      <w:r w:rsidR="0018123D">
        <w:t>was</w:t>
      </w:r>
      <w:r>
        <w:t xml:space="preserve"> that parental controlling</w:t>
      </w:r>
      <w:r w:rsidR="0018123D">
        <w:t xml:space="preserve"> </w:t>
      </w:r>
      <w:r>
        <w:t>restrictive, controlling</w:t>
      </w:r>
      <w:r w:rsidR="0018123D">
        <w:t xml:space="preserve"> </w:t>
      </w:r>
      <w:r>
        <w:t>active, and autonomy</w:t>
      </w:r>
      <w:r w:rsidR="0018123D">
        <w:t xml:space="preserve"> supportive </w:t>
      </w:r>
      <w:r>
        <w:t>active media monitoring were related to adolescents</w:t>
      </w:r>
      <w:r w:rsidR="00CF45DA">
        <w:t>’</w:t>
      </w:r>
      <w:r>
        <w:t xml:space="preserve"> increased media use. Previous researchers have shown that restrictive parental media monitoring is related to increased adolescent media use (</w:t>
      </w:r>
      <w:r w:rsidR="00DF3DAF">
        <w:rPr>
          <w:rFonts w:cs="Times New Roman"/>
          <w:szCs w:val="24"/>
        </w:rPr>
        <w:t>Gentile</w:t>
      </w:r>
      <w:r w:rsidR="00A52518">
        <w:rPr>
          <w:rFonts w:cs="Times New Roman"/>
          <w:szCs w:val="24"/>
        </w:rPr>
        <w:t xml:space="preserve"> et al., </w:t>
      </w:r>
      <w:r w:rsidR="00DF3DAF">
        <w:rPr>
          <w:rFonts w:cs="Times New Roman"/>
          <w:szCs w:val="24"/>
        </w:rPr>
        <w:t>2014</w:t>
      </w:r>
      <w:r>
        <w:t xml:space="preserve">) and researchers have argued that such restrictive rules make limited media a “forbidden fruit” that encourages </w:t>
      </w:r>
      <w:r>
        <w:rPr>
          <w:i/>
        </w:rPr>
        <w:t xml:space="preserve">more </w:t>
      </w:r>
      <w:r>
        <w:t>adolescent media use and increased media hiding from parents (</w:t>
      </w:r>
      <w:proofErr w:type="spellStart"/>
      <w:r w:rsidR="00DF3DAF">
        <w:t>Bijvank</w:t>
      </w:r>
      <w:proofErr w:type="spellEnd"/>
      <w:r w:rsidR="00DF3DAF">
        <w:t xml:space="preserve">, </w:t>
      </w:r>
      <w:proofErr w:type="spellStart"/>
      <w:r w:rsidR="00DF3DAF">
        <w:t>Konijn</w:t>
      </w:r>
      <w:proofErr w:type="spellEnd"/>
      <w:r w:rsidR="00DF3DAF">
        <w:t xml:space="preserve">, Bushman, &amp; </w:t>
      </w:r>
      <w:proofErr w:type="spellStart"/>
      <w:r w:rsidR="00DF3DAF">
        <w:t>Roelofsma</w:t>
      </w:r>
      <w:proofErr w:type="spellEnd"/>
      <w:r w:rsidR="00DF3DAF">
        <w:t>, 2009;</w:t>
      </w:r>
      <w:r w:rsidR="008F749B">
        <w:t xml:space="preserve"> </w:t>
      </w:r>
      <w:r w:rsidR="00DF3DAF" w:rsidRPr="00063995">
        <w:t>Bushman, 2003; 2006</w:t>
      </w:r>
      <w:r>
        <w:t xml:space="preserve">). However, these previous studies have failed to take into consideration controlling versus </w:t>
      </w:r>
      <w:r>
        <w:lastRenderedPageBreak/>
        <w:t xml:space="preserve">autonomy supportive styles of parental media </w:t>
      </w:r>
      <w:r w:rsidR="00EA6C0A">
        <w:t>monitoring</w:t>
      </w:r>
      <w:r>
        <w:t xml:space="preserve">. In the current study, the only parental </w:t>
      </w:r>
      <w:r w:rsidR="00EA6C0A">
        <w:t>monitoring</w:t>
      </w:r>
      <w:r>
        <w:t xml:space="preserve"> style that was associated with less media time for adolescents was </w:t>
      </w:r>
      <w:r w:rsidR="00997E2C">
        <w:t xml:space="preserve">autonomy-supportive restrictive </w:t>
      </w:r>
      <w:r w:rsidR="00EA6C0A">
        <w:t>monitoring</w:t>
      </w:r>
      <w:r w:rsidR="00997E2C">
        <w:t xml:space="preserve">. Adolescents, with their expanded cognitive capacities and increased autonomy, still </w:t>
      </w:r>
      <w:r w:rsidR="00EA6C0A">
        <w:t>benefit from</w:t>
      </w:r>
      <w:r w:rsidR="00997E2C">
        <w:t xml:space="preserve"> rules, regulations, and guidance by parents. Perhaps parents who can balance the need for regulations regarding the media with the need to respect, support, and encourage the autonomy of their adolescents create a family environment and parent-child relationship that fosters clear and open communication, and support for and compliance with family rules, including media use.</w:t>
      </w:r>
      <w:r w:rsidR="00E96E18">
        <w:t xml:space="preserve"> </w:t>
      </w:r>
    </w:p>
    <w:p w14:paraId="72C949D9" w14:textId="00FCD00B" w:rsidR="00027500" w:rsidRDefault="00027500" w:rsidP="00B93B17">
      <w:pPr>
        <w:spacing w:after="0"/>
        <w:ind w:firstLine="0"/>
      </w:pPr>
      <w:r>
        <w:tab/>
      </w:r>
      <w:r w:rsidR="00EF158B">
        <w:t xml:space="preserve">It is also of note that both controlling approaches to media monitoring were directly associated with higher levels of internalizing problems, while autonomy supportive approaches were associated with lower levels of internalizing problems. </w:t>
      </w:r>
      <w:r>
        <w:t>Previous research ha</w:t>
      </w:r>
      <w:r w:rsidR="00B878F5">
        <w:t>s</w:t>
      </w:r>
      <w:r>
        <w:t xml:space="preserve"> shown that controlling parenting styles, in general, are related to internalizing </w:t>
      </w:r>
      <w:r w:rsidR="00B878F5">
        <w:t xml:space="preserve">behavior </w:t>
      </w:r>
      <w:r>
        <w:t>(</w:t>
      </w:r>
      <w:proofErr w:type="spellStart"/>
      <w:r w:rsidR="00DF3DAF" w:rsidRPr="00063995">
        <w:t>Soenens</w:t>
      </w:r>
      <w:proofErr w:type="spellEnd"/>
      <w:r w:rsidR="00DF3DAF" w:rsidRPr="00063995">
        <w:t xml:space="preserve">, </w:t>
      </w:r>
      <w:proofErr w:type="spellStart"/>
      <w:r w:rsidR="00DF3DAF" w:rsidRPr="00063995">
        <w:t>Vansteenkiste</w:t>
      </w:r>
      <w:proofErr w:type="spellEnd"/>
      <w:r w:rsidR="00DF3DAF" w:rsidRPr="00063995">
        <w:t xml:space="preserve">, &amp; Van </w:t>
      </w:r>
      <w:proofErr w:type="spellStart"/>
      <w:r w:rsidR="00DF3DAF" w:rsidRPr="00063995">
        <w:t>Petegem</w:t>
      </w:r>
      <w:proofErr w:type="spellEnd"/>
      <w:r w:rsidR="00DF3DAF" w:rsidRPr="00063995">
        <w:t>, 2015; Williams, 2009</w:t>
      </w:r>
      <w:r>
        <w:t>)</w:t>
      </w:r>
      <w:r w:rsidR="00B878F5">
        <w:t>, and t</w:t>
      </w:r>
      <w:r>
        <w:t>he current</w:t>
      </w:r>
      <w:r w:rsidR="00F54C07">
        <w:t xml:space="preserve"> </w:t>
      </w:r>
      <w:r>
        <w:t>s</w:t>
      </w:r>
      <w:r w:rsidR="00F54C07">
        <w:t>tudy</w:t>
      </w:r>
      <w:r>
        <w:t xml:space="preserve"> add</w:t>
      </w:r>
      <w:r w:rsidR="00F54C07">
        <w:t>s</w:t>
      </w:r>
      <w:r>
        <w:t xml:space="preserve"> to th</w:t>
      </w:r>
      <w:r w:rsidR="00B878F5">
        <w:t xml:space="preserve">is </w:t>
      </w:r>
      <w:r>
        <w:t xml:space="preserve">by suggesting that controlling parenting styles regarding media </w:t>
      </w:r>
      <w:r w:rsidR="00F54C07">
        <w:t xml:space="preserve">use </w:t>
      </w:r>
      <w:r>
        <w:t xml:space="preserve">are </w:t>
      </w:r>
      <w:r w:rsidR="00EA6C0A">
        <w:t xml:space="preserve">also directly </w:t>
      </w:r>
      <w:r>
        <w:t xml:space="preserve">related to internalizing behaviors </w:t>
      </w:r>
      <w:r w:rsidR="00B878F5">
        <w:t xml:space="preserve">during adolescence. </w:t>
      </w:r>
      <w:r>
        <w:t xml:space="preserve">Controlling parenting styles may lead adolescents to spend more time with the media, </w:t>
      </w:r>
      <w:proofErr w:type="gramStart"/>
      <w:r>
        <w:t>as a way to</w:t>
      </w:r>
      <w:proofErr w:type="gramEnd"/>
      <w:r>
        <w:t xml:space="preserve"> escape and express their own identity and culture (</w:t>
      </w:r>
      <w:r w:rsidR="00DF3DAF" w:rsidRPr="00063995">
        <w:t>Arnett, 2004</w:t>
      </w:r>
      <w:r>
        <w:t>)</w:t>
      </w:r>
      <w:r w:rsidR="00EA6C0A">
        <w:t xml:space="preserve">, which may place these </w:t>
      </w:r>
      <w:r>
        <w:t>teens may be at increased risk for excessive media time</w:t>
      </w:r>
      <w:r w:rsidR="00EF158B">
        <w:t xml:space="preserve"> and increased internalizing problems</w:t>
      </w:r>
      <w:r>
        <w:t>. Likewise, these teens may not have an open and supportive communication pattern with their parents, therefore they may be more likely to internaliz</w:t>
      </w:r>
      <w:r w:rsidR="00EA6C0A">
        <w:t>e problems</w:t>
      </w:r>
      <w:r>
        <w:t xml:space="preserve"> instead of reaching outward for support and help from parents.     </w:t>
      </w:r>
    </w:p>
    <w:p w14:paraId="10129F06" w14:textId="4330C961" w:rsidR="007F673B" w:rsidRPr="007F673B" w:rsidRDefault="007F673B" w:rsidP="00B93B17">
      <w:pPr>
        <w:spacing w:after="0"/>
        <w:ind w:firstLine="0"/>
        <w:rPr>
          <w:b/>
        </w:rPr>
      </w:pPr>
      <w:r w:rsidRPr="007F673B">
        <w:rPr>
          <w:b/>
        </w:rPr>
        <w:t xml:space="preserve">Links Between Media Use and Adolescents’ Internalizing Symptoms </w:t>
      </w:r>
    </w:p>
    <w:p w14:paraId="2C33504E" w14:textId="4077538C" w:rsidR="00A33CBE" w:rsidRDefault="00027500" w:rsidP="00B93B17">
      <w:pPr>
        <w:spacing w:after="0"/>
        <w:ind w:firstLine="0"/>
      </w:pPr>
      <w:r>
        <w:tab/>
        <w:t xml:space="preserve">Another important finding of the current study was that media multitasking was related to </w:t>
      </w:r>
      <w:r w:rsidR="00EF158B">
        <w:t xml:space="preserve">higher levels of </w:t>
      </w:r>
      <w:r>
        <w:t xml:space="preserve">internalizing problems in adolescents. </w:t>
      </w:r>
      <w:r w:rsidR="00A33CBE">
        <w:t xml:space="preserve">Previous research examining young </w:t>
      </w:r>
      <w:r w:rsidR="00A33CBE">
        <w:lastRenderedPageBreak/>
        <w:t>adolescent females’ media multitasking found that media multitasking was related to poorer social relationships and interactions, online and in real life (</w:t>
      </w:r>
      <w:r w:rsidR="00DF3DAF" w:rsidRPr="00063995">
        <w:t>Pea et al., 2012</w:t>
      </w:r>
      <w:r w:rsidR="00A33CBE">
        <w:t xml:space="preserve">), which may help explain the relations between media multitasking and internalizing behaviors in the </w:t>
      </w:r>
      <w:r w:rsidR="00EF158B">
        <w:t xml:space="preserve">current </w:t>
      </w:r>
      <w:r w:rsidR="00A33CBE">
        <w:t>study. However, other longitudinal, lab-based assessments of media multitasking have found that young adults multitask in order to fulfill an emotional need, even though media multitasking impedes cognitive performance (</w:t>
      </w:r>
      <w:r w:rsidR="00DF3DAF" w:rsidRPr="00063995">
        <w:t xml:space="preserve">Wang &amp; </w:t>
      </w:r>
      <w:proofErr w:type="spellStart"/>
      <w:r w:rsidR="00DF3DAF" w:rsidRPr="00063995">
        <w:t>Tchernev</w:t>
      </w:r>
      <w:proofErr w:type="spellEnd"/>
      <w:r w:rsidR="00DF3DAF" w:rsidRPr="00063995">
        <w:t>, 2012</w:t>
      </w:r>
      <w:r w:rsidR="00A33CBE">
        <w:t>). This study would suggest that the relations between media multitasking and adolescent internalizing behaviors may be explained by adolescents’ motivations and reasons for media multitasking in the first place. The cross-sectional nature of the current study does not allow for the examination of direction of effects or the disentangling of these two</w:t>
      </w:r>
      <w:r w:rsidR="00B878F5">
        <w:t xml:space="preserve"> explanations</w:t>
      </w:r>
      <w:r w:rsidR="00A33CBE">
        <w:t xml:space="preserve">. However, it is likely a bidirectional relationship with adolescents who are experiencing internalizing symptoms </w:t>
      </w:r>
      <w:r w:rsidR="00B878F5">
        <w:t xml:space="preserve">being </w:t>
      </w:r>
      <w:r w:rsidR="00A33CBE">
        <w:t>more likely to media multitask in order to meet an emotional need</w:t>
      </w:r>
      <w:r w:rsidR="00B878F5">
        <w:t xml:space="preserve">, </w:t>
      </w:r>
      <w:r w:rsidR="00A33CBE">
        <w:t>while at the same time media multitasking, and the content of the variety of media adolescents are exposing themselves to</w:t>
      </w:r>
      <w:r w:rsidR="00B878F5">
        <w:t xml:space="preserve">, increases </w:t>
      </w:r>
      <w:r w:rsidR="00EF158B">
        <w:t xml:space="preserve">social isolation and risk for </w:t>
      </w:r>
      <w:r w:rsidR="00B878F5">
        <w:t>internalizing symptoms</w:t>
      </w:r>
      <w:r w:rsidR="00A33CBE">
        <w:t xml:space="preserve">.   </w:t>
      </w:r>
    </w:p>
    <w:p w14:paraId="3E5D1F1F" w14:textId="713E9F1B" w:rsidR="002C0268" w:rsidRDefault="00A33CBE" w:rsidP="00B93B17">
      <w:pPr>
        <w:spacing w:after="0"/>
        <w:ind w:firstLine="0"/>
      </w:pPr>
      <w:r>
        <w:tab/>
      </w:r>
      <w:proofErr w:type="gramStart"/>
      <w:r>
        <w:t>Also</w:t>
      </w:r>
      <w:proofErr w:type="gramEnd"/>
      <w:r>
        <w:t xml:space="preserve"> of importance, the current study </w:t>
      </w:r>
      <w:r w:rsidR="00B878F5">
        <w:t>found</w:t>
      </w:r>
      <w:r>
        <w:t xml:space="preserve"> that social media and video game </w:t>
      </w:r>
      <w:r w:rsidR="00B878F5">
        <w:t xml:space="preserve">were associated with </w:t>
      </w:r>
      <w:r>
        <w:t xml:space="preserve">internalizing </w:t>
      </w:r>
      <w:r w:rsidR="00B878F5">
        <w:t>symptoms</w:t>
      </w:r>
      <w:r>
        <w:t>. Previous researchers have shown a consistent relationship between social media use and internalizing symptoms (</w:t>
      </w:r>
      <w:r w:rsidR="00DF3DAF" w:rsidRPr="00063995">
        <w:t>O’Keeffe &amp; Clarke-Pearson, 2011</w:t>
      </w:r>
      <w:r w:rsidR="007F673B">
        <w:t xml:space="preserve">), which is </w:t>
      </w:r>
      <w:r>
        <w:t>likely due to the content of social media itself. Frequently people portray their best selves, only the happiest and perfect moments on social media (</w:t>
      </w:r>
      <w:r w:rsidR="00DF3DAF" w:rsidRPr="00063995">
        <w:t>Perloff, 2014</w:t>
      </w:r>
      <w:r>
        <w:t>). As a result, teens may compare their worst moments to their peers’ best moments, increasing feelings of depression, anxiety, social exclusion, and hopelessness. In fact, young adults who are envious of other’s social media posts are more likely to show depressive symptoms, while those who are not envious do not display this relationship (</w:t>
      </w:r>
      <w:proofErr w:type="spellStart"/>
      <w:r w:rsidR="008B589F">
        <w:t>Tandoc</w:t>
      </w:r>
      <w:proofErr w:type="spellEnd"/>
      <w:r w:rsidR="00AE62E7">
        <w:t xml:space="preserve"> et al.,</w:t>
      </w:r>
      <w:r w:rsidR="008B589F">
        <w:t xml:space="preserve"> 2015</w:t>
      </w:r>
      <w:r>
        <w:t xml:space="preserve">). </w:t>
      </w:r>
      <w:r w:rsidR="00B878F5">
        <w:t xml:space="preserve">Thus, the current findings are </w:t>
      </w:r>
      <w:r w:rsidR="00B878F5">
        <w:lastRenderedPageBreak/>
        <w:t xml:space="preserve">consistent with past research and suggest the need to consider motivation for social media use, as well as social media content. </w:t>
      </w:r>
      <w:r>
        <w:t>In terms of video games, teens may use video games as an immersive way to escape their own lives to enter a world of fantasy (</w:t>
      </w:r>
      <w:r w:rsidR="00926C50" w:rsidRPr="00063995">
        <w:t>Ryan, Rigby, &amp; Przybylski, 2006</w:t>
      </w:r>
      <w:r>
        <w:t>). However, the online communities of video games can be hostile (</w:t>
      </w:r>
      <w:r w:rsidR="00926C50" w:rsidRPr="00063995">
        <w:t>Yang, 2012</w:t>
      </w:r>
      <w:r>
        <w:t xml:space="preserve">) and </w:t>
      </w:r>
      <w:proofErr w:type="gramStart"/>
      <w:r>
        <w:t>the majority of</w:t>
      </w:r>
      <w:proofErr w:type="gramEnd"/>
      <w:r>
        <w:t xml:space="preserve"> the top selling video games are violent (</w:t>
      </w:r>
      <w:r w:rsidR="00926C50" w:rsidRPr="00063995">
        <w:t xml:space="preserve">Dill, Gentile, </w:t>
      </w:r>
      <w:r w:rsidR="00513E83" w:rsidRPr="00063995">
        <w:t>Richter, &amp; Dill, 2005</w:t>
      </w:r>
      <w:r>
        <w:t xml:space="preserve">). Exposure to this content </w:t>
      </w:r>
      <w:r w:rsidR="007F673B">
        <w:t>(rather than video games themselves)</w:t>
      </w:r>
      <w:r>
        <w:t xml:space="preserve"> </w:t>
      </w:r>
      <w:r w:rsidR="00F54C07">
        <w:t>m</w:t>
      </w:r>
      <w:r>
        <w:t xml:space="preserve">ay be the </w:t>
      </w:r>
      <w:r w:rsidR="007F673B">
        <w:t>salient</w:t>
      </w:r>
      <w:r>
        <w:t xml:space="preserve"> </w:t>
      </w:r>
      <w:r w:rsidR="007F673B">
        <w:t xml:space="preserve">mechanism promoting </w:t>
      </w:r>
      <w:r>
        <w:t xml:space="preserve">adolescent internalizing </w:t>
      </w:r>
      <w:r w:rsidR="00B878F5">
        <w:t>symptoms</w:t>
      </w:r>
      <w:r w:rsidR="007F673B">
        <w:t xml:space="preserve">, so future research should consider this possibility. </w:t>
      </w:r>
      <w:r w:rsidR="003A66D3">
        <w:t>Alternatively, if</w:t>
      </w:r>
      <w:r w:rsidR="00B878F5">
        <w:t xml:space="preserve"> displacement from social interaction is the mechanism in this regard, it is possible that video games played in isolation are associated with internalizing symptoms, while those played with friends or family are not, which should be explored in future research. </w:t>
      </w:r>
      <w:r w:rsidR="007F673B">
        <w:t xml:space="preserve"> </w:t>
      </w:r>
    </w:p>
    <w:p w14:paraId="2042AD17" w14:textId="0B865F16" w:rsidR="002C0268" w:rsidRDefault="002C0268" w:rsidP="00B93B17">
      <w:pPr>
        <w:spacing w:after="0"/>
        <w:ind w:firstLine="0"/>
      </w:pPr>
      <w:r>
        <w:tab/>
        <w:t>Interestingly, the current study did not find any relationships between listening to music, reading, texting, or internet use (excluding social media) and adolescents</w:t>
      </w:r>
      <w:r w:rsidR="00F54C07">
        <w:t>’</w:t>
      </w:r>
      <w:r>
        <w:t xml:space="preserve"> internalizing </w:t>
      </w:r>
      <w:r w:rsidR="003A66D3">
        <w:t>symptoms</w:t>
      </w:r>
      <w:r>
        <w:t xml:space="preserve">. This supports the assertion that not all media is created equal, has equal effects, or should be treated the same in the research. It is important for future researchers to continue to take a more </w:t>
      </w:r>
      <w:r w:rsidR="007F673B">
        <w:t>holistic</w:t>
      </w:r>
      <w:r>
        <w:t xml:space="preserve"> view of adolescent media use, by including multiple media types, and how these differing types of media are related to adolescent behavioral outcomes.  </w:t>
      </w:r>
    </w:p>
    <w:p w14:paraId="5AA07840" w14:textId="79CC03B9" w:rsidR="007F673B" w:rsidRPr="007F673B" w:rsidRDefault="007F673B" w:rsidP="00B93B17">
      <w:pPr>
        <w:spacing w:after="0"/>
        <w:ind w:firstLine="0"/>
        <w:rPr>
          <w:b/>
        </w:rPr>
      </w:pPr>
      <w:r w:rsidRPr="007F673B">
        <w:rPr>
          <w:b/>
        </w:rPr>
        <w:t xml:space="preserve">The Moderating Role of Adolescent Sex and </w:t>
      </w:r>
      <w:r>
        <w:rPr>
          <w:b/>
        </w:rPr>
        <w:t>Age</w:t>
      </w:r>
    </w:p>
    <w:p w14:paraId="569FE373" w14:textId="797976F7" w:rsidR="00C51C0F" w:rsidRDefault="002C0268" w:rsidP="00B93B17">
      <w:pPr>
        <w:spacing w:after="0"/>
        <w:ind w:firstLine="0"/>
      </w:pPr>
      <w:r>
        <w:tab/>
        <w:t xml:space="preserve">The current study found minimal differences </w:t>
      </w:r>
      <w:r w:rsidR="00ED48FE">
        <w:t xml:space="preserve">as a function of adolescent sex and age </w:t>
      </w:r>
      <w:proofErr w:type="gramStart"/>
      <w:r w:rsidR="00ED48FE">
        <w:t>in regards to</w:t>
      </w:r>
      <w:proofErr w:type="gramEnd"/>
      <w:r w:rsidR="00ED48FE">
        <w:t xml:space="preserve"> </w:t>
      </w:r>
      <w:r>
        <w:t xml:space="preserve">the relations between parental media monitoring, media use, or internalizing behaviors. </w:t>
      </w:r>
      <w:r w:rsidR="007F673B">
        <w:t xml:space="preserve">Overall, this suggests that the model in the current study functioned similarly across adolescents, with a few exceptions. </w:t>
      </w:r>
      <w:r>
        <w:t>In line with past research, girls spent more time using social media (</w:t>
      </w:r>
      <w:proofErr w:type="spellStart"/>
      <w:r w:rsidR="0002430D" w:rsidRPr="00063995">
        <w:t>Nesi</w:t>
      </w:r>
      <w:proofErr w:type="spellEnd"/>
      <w:r w:rsidR="0002430D" w:rsidRPr="00063995">
        <w:t xml:space="preserve"> &amp; </w:t>
      </w:r>
      <w:proofErr w:type="spellStart"/>
      <w:r w:rsidR="0002430D" w:rsidRPr="00063995">
        <w:t>Prinstein</w:t>
      </w:r>
      <w:proofErr w:type="spellEnd"/>
      <w:r w:rsidR="0002430D" w:rsidRPr="00063995">
        <w:t>, 2015</w:t>
      </w:r>
      <w:r>
        <w:t>) and texting (</w:t>
      </w:r>
      <w:r w:rsidR="0002430D" w:rsidRPr="00063995">
        <w:t>Ogletree, Fancher, &amp; Gill, 2014</w:t>
      </w:r>
      <w:r>
        <w:t xml:space="preserve">) than </w:t>
      </w:r>
      <w:r w:rsidR="007F673B">
        <w:t xml:space="preserve">did </w:t>
      </w:r>
      <w:r>
        <w:t>adolescent boys</w:t>
      </w:r>
      <w:r w:rsidR="00ED48FE">
        <w:t>,</w:t>
      </w:r>
      <w:r>
        <w:t xml:space="preserve"> and boys spent more time playing video games (</w:t>
      </w:r>
      <w:r w:rsidR="0002430D" w:rsidRPr="00063995">
        <w:t xml:space="preserve">Greenberg, Sherry, Lachlan, Lucas, &amp; </w:t>
      </w:r>
      <w:proofErr w:type="spellStart"/>
      <w:r w:rsidR="0002430D" w:rsidRPr="00063995">
        <w:lastRenderedPageBreak/>
        <w:t>Homstrom</w:t>
      </w:r>
      <w:proofErr w:type="spellEnd"/>
      <w:r w:rsidR="0002430D" w:rsidRPr="00063995">
        <w:t>, 2008</w:t>
      </w:r>
      <w:r>
        <w:t>). Likewise, girls displayed higher levels of internalizing symptoms (</w:t>
      </w:r>
      <w:proofErr w:type="spellStart"/>
      <w:r w:rsidR="0002430D">
        <w:rPr>
          <w:rFonts w:cs="Times New Roman"/>
          <w:szCs w:val="24"/>
        </w:rPr>
        <w:t>Altemus</w:t>
      </w:r>
      <w:proofErr w:type="spellEnd"/>
      <w:r w:rsidR="0029114B">
        <w:rPr>
          <w:rFonts w:cs="Times New Roman"/>
          <w:szCs w:val="24"/>
        </w:rPr>
        <w:t xml:space="preserve"> et al.,</w:t>
      </w:r>
      <w:r w:rsidR="0002430D">
        <w:rPr>
          <w:rFonts w:cs="Times New Roman"/>
          <w:szCs w:val="24"/>
        </w:rPr>
        <w:t xml:space="preserve"> 2014; Breslau et al., 2017</w:t>
      </w:r>
      <w:r>
        <w:t xml:space="preserve">). </w:t>
      </w:r>
      <w:r w:rsidR="007F673B">
        <w:t>In addition to mean differences, moderation analyses in the current study found that links between media and internalizing problems were different for boys and girls</w:t>
      </w:r>
      <w:r w:rsidR="00ED48FE">
        <w:t xml:space="preserve"> in some cases. It is of note that positive associations between media multitasking and depression and anxiety and social media and anxiety did not differ as a function of adolescent gender, but all other paths did. Namely, video games were positively associated with depression and anxiety for boys, but not girls; and television and texting were negatively associated with depression and anxiety (only anxiety for texting) for boys, but not girls. </w:t>
      </w:r>
      <w:r w:rsidR="00C51C0F">
        <w:t>These finding</w:t>
      </w:r>
      <w:r w:rsidR="00ED48FE">
        <w:t>s</w:t>
      </w:r>
      <w:r w:rsidR="00C51C0F">
        <w:t xml:space="preserve"> suggest that not only do boys and girls use different media at different levels, but also that media might differentially impact boys and girls, with special focus on the negative relations between video games and internalizing problems for boys. </w:t>
      </w:r>
      <w:r w:rsidR="00ED48FE">
        <w:t>These findings also highlight some of the positive roles that television and texting might play, especially in the lives of boys. It is possible that these types of media are helping boys to engage in social relationship</w:t>
      </w:r>
      <w:r w:rsidR="003A66D3">
        <w:t>s</w:t>
      </w:r>
      <w:r w:rsidR="00ED48FE">
        <w:t xml:space="preserve"> that protect against internalizing symptoms, or these differences could be because television and texting may contain less violent content than does video games. Future research is needed to </w:t>
      </w:r>
      <w:r w:rsidR="00DF76AE">
        <w:t>more fully understand</w:t>
      </w:r>
      <w:r w:rsidR="00ED48FE">
        <w:t xml:space="preserve"> these differences. </w:t>
      </w:r>
    </w:p>
    <w:p w14:paraId="7AB8AFF9" w14:textId="096F0BD3" w:rsidR="007F673B" w:rsidRDefault="00ED48FE" w:rsidP="00DF76AE">
      <w:pPr>
        <w:spacing w:after="0"/>
      </w:pPr>
      <w:r>
        <w:t xml:space="preserve">In terms of age, </w:t>
      </w:r>
      <w:r w:rsidR="00DF76AE">
        <w:t>overall parental media monitoring was less frequent for late adolescents compared to early and middle, and late adolescents used higher levels of internet and listened to music more than early or middle adolescents, which is consistent with past research (Rideout, 2016). In addition, late adolescents displayed more internalizing symptoms than early and middle adolescence, which is not surprising (</w:t>
      </w:r>
      <w:r w:rsidR="00DF76AE">
        <w:rPr>
          <w:rFonts w:cs="Times New Roman"/>
          <w:szCs w:val="24"/>
        </w:rPr>
        <w:t>Breslau et al., 2017</w:t>
      </w:r>
      <w:r w:rsidR="00DF76AE">
        <w:t xml:space="preserve">). Beyond mean differences, </w:t>
      </w:r>
      <w:r>
        <w:t xml:space="preserve">most of the paths that could not be constrained to be equal </w:t>
      </w:r>
      <w:r w:rsidR="00DF76AE">
        <w:t xml:space="preserve">as a function of age </w:t>
      </w:r>
      <w:r>
        <w:t xml:space="preserve">were </w:t>
      </w:r>
      <w:proofErr w:type="gramStart"/>
      <w:r>
        <w:t>in regards to</w:t>
      </w:r>
      <w:proofErr w:type="gramEnd"/>
      <w:r>
        <w:t xml:space="preserve"> controls, with a few minor exceptions. One worth discussi</w:t>
      </w:r>
      <w:r w:rsidR="00DF76AE">
        <w:t>ng</w:t>
      </w:r>
      <w:r>
        <w:t xml:space="preserve"> is that reading was associated with lower </w:t>
      </w:r>
      <w:r>
        <w:lastRenderedPageBreak/>
        <w:t xml:space="preserve">levels of anxiety and depression for early and middle adolescents, but with higher levels for late adolescents. </w:t>
      </w:r>
      <w:r w:rsidR="00DF76AE">
        <w:t xml:space="preserve">While </w:t>
      </w:r>
      <w:r w:rsidR="0018123D">
        <w:t>p</w:t>
      </w:r>
      <w:r w:rsidR="00DF76AE">
        <w:t>erplexing and not supported by any research of which we are aware, it is possible that the social demands of late adolescence and the transition to adulthood are such that reading (which is a typically solitary activity) increases isolation or is engaged in as a response to isolation. Clearly future research is needed</w:t>
      </w:r>
      <w:r w:rsidR="003A66D3">
        <w:t>,</w:t>
      </w:r>
      <w:r w:rsidR="00DF76AE">
        <w:t xml:space="preserve"> as reading in and of itself has not often been highlighted as maladaptive. </w:t>
      </w:r>
      <w:r w:rsidR="002C0268">
        <w:tab/>
      </w:r>
    </w:p>
    <w:p w14:paraId="239B00ED" w14:textId="4B76E41C" w:rsidR="007F673B" w:rsidRPr="007F673B" w:rsidRDefault="007F673B" w:rsidP="00B93B17">
      <w:pPr>
        <w:spacing w:after="0"/>
        <w:ind w:firstLine="0"/>
        <w:rPr>
          <w:b/>
        </w:rPr>
      </w:pPr>
      <w:r w:rsidRPr="007F673B">
        <w:rPr>
          <w:b/>
        </w:rPr>
        <w:t xml:space="preserve">Limitations and Conclusions </w:t>
      </w:r>
    </w:p>
    <w:p w14:paraId="159BE2A5" w14:textId="09360C7F" w:rsidR="002C0268" w:rsidRDefault="002C0268" w:rsidP="007F673B">
      <w:pPr>
        <w:spacing w:after="0"/>
      </w:pPr>
      <w:r>
        <w:t>While the current study adds important information regarding parental media monitoring, adolescent media use, and adolescent internalizing behaviors to the current literature, it is not without limitations. The current study was cross-sectional and cannot speak to directionality of effects.</w:t>
      </w:r>
      <w:r w:rsidR="00C51C0F">
        <w:t xml:space="preserve"> While it is of note that both theoretical (</w:t>
      </w:r>
      <w:r w:rsidR="003A66D3" w:rsidRPr="0088292E">
        <w:t>Steele &amp; Brown</w:t>
      </w:r>
      <w:r w:rsidR="003A66D3">
        <w:t>, 1995</w:t>
      </w:r>
      <w:r w:rsidR="00C51C0F">
        <w:t xml:space="preserve">) and empirical </w:t>
      </w:r>
      <w:r w:rsidR="003A66D3">
        <w:rPr>
          <w:rFonts w:cs="Times New Roman"/>
          <w:szCs w:val="24"/>
        </w:rPr>
        <w:t>(</w:t>
      </w:r>
      <w:r w:rsidR="003A66D3">
        <w:t xml:space="preserve">Bickham, </w:t>
      </w:r>
      <w:proofErr w:type="spellStart"/>
      <w:r w:rsidR="003A66D3">
        <w:t>Hswen</w:t>
      </w:r>
      <w:proofErr w:type="spellEnd"/>
      <w:r w:rsidR="003A66D3">
        <w:t xml:space="preserve">, &amp; Rich, 2015; </w:t>
      </w:r>
      <w:proofErr w:type="spellStart"/>
      <w:r w:rsidR="003A66D3" w:rsidRPr="00420385">
        <w:t>Frison</w:t>
      </w:r>
      <w:proofErr w:type="spellEnd"/>
      <w:r w:rsidR="003A66D3">
        <w:t xml:space="preserve"> &amp; </w:t>
      </w:r>
      <w:proofErr w:type="spellStart"/>
      <w:r w:rsidR="003A66D3">
        <w:t>Eggermont</w:t>
      </w:r>
      <w:proofErr w:type="spellEnd"/>
      <w:r w:rsidR="003A66D3">
        <w:t xml:space="preserve">, 2017; Houghton et al., 2018; </w:t>
      </w:r>
      <w:proofErr w:type="spellStart"/>
      <w:r w:rsidR="003A66D3" w:rsidRPr="00420385">
        <w:t>Nesi</w:t>
      </w:r>
      <w:proofErr w:type="spellEnd"/>
      <w:r w:rsidR="003A66D3">
        <w:t xml:space="preserve">, Miller, &amp; </w:t>
      </w:r>
      <w:proofErr w:type="spellStart"/>
      <w:r w:rsidR="003A66D3">
        <w:t>Prinstein</w:t>
      </w:r>
      <w:proofErr w:type="spellEnd"/>
      <w:r w:rsidR="003A66D3">
        <w:t>, 2017</w:t>
      </w:r>
      <w:r w:rsidR="00C51C0F">
        <w:t>) research supports the direction of effects postulated in the current study, bidirectional relations are also likely. Thus, f</w:t>
      </w:r>
      <w:r>
        <w:t>uture researchers should examine these variables</w:t>
      </w:r>
      <w:r w:rsidR="003A66D3">
        <w:t xml:space="preserve"> longitudinally</w:t>
      </w:r>
      <w:r>
        <w:t xml:space="preserve"> in order to disentangle the direction of effects</w:t>
      </w:r>
      <w:r w:rsidR="00C51C0F">
        <w:t xml:space="preserve"> and determine whether these relations are short-term or long-term in nature</w:t>
      </w:r>
      <w:r>
        <w:t xml:space="preserve">. </w:t>
      </w:r>
      <w:r w:rsidR="00C51C0F">
        <w:t xml:space="preserve">It is also important to note that the effects sizes of significant paths </w:t>
      </w:r>
      <w:r>
        <w:t>in the current study were small to moderate</w:t>
      </w:r>
      <w:r w:rsidR="00C51C0F">
        <w:t>, so while significant, the links between parenting and media use and between media use and internalizing problems should not be over-stated</w:t>
      </w:r>
      <w:r>
        <w:t xml:space="preserve">. </w:t>
      </w:r>
      <w:r w:rsidR="003A66D3">
        <w:t xml:space="preserve">It is also of note that indirect effects were generally not significant in the current study, especially not in the hypothesized directions. Thus, we can conclude that parental monitoring is associated with internalizing symptoms and that media is associated with internalizing symptoms, but we learned little about the mechanisms that might explain why parental media monitoring is associated with lower or higher levels of internalizing symptoms. </w:t>
      </w:r>
      <w:r w:rsidR="003A66D3">
        <w:lastRenderedPageBreak/>
        <w:t xml:space="preserve">Future research should explore additional mediators such as critical thinking skills, relationship quality, and media content. </w:t>
      </w:r>
    </w:p>
    <w:p w14:paraId="673D9EEC" w14:textId="6FAA9821" w:rsidR="002C0268" w:rsidRPr="00063995" w:rsidRDefault="002C0268" w:rsidP="00063995">
      <w:pPr>
        <w:spacing w:after="0"/>
        <w:ind w:firstLine="0"/>
      </w:pPr>
      <w:r>
        <w:tab/>
        <w:t>Even considering the limitations mentioned above, the current study adds important insights into the role of parent</w:t>
      </w:r>
      <w:r w:rsidR="00C51C0F">
        <w:t xml:space="preserve">al media monitoring </w:t>
      </w:r>
      <w:r>
        <w:t>style and adolescent media use</w:t>
      </w:r>
      <w:r w:rsidR="00C51C0F">
        <w:t xml:space="preserve"> as they relate to </w:t>
      </w:r>
      <w:r>
        <w:t>adolescent</w:t>
      </w:r>
      <w:r w:rsidR="00C51C0F">
        <w:t>s’</w:t>
      </w:r>
      <w:r>
        <w:t xml:space="preserve"> internalizing </w:t>
      </w:r>
      <w:r w:rsidR="00C51C0F">
        <w:t>symptoms</w:t>
      </w:r>
      <w:r>
        <w:t xml:space="preserve">. </w:t>
      </w:r>
      <w:r w:rsidR="00C51C0F">
        <w:t xml:space="preserve">Most importantly, this study highlights the need to consider parental media monitoring in context of the style in which </w:t>
      </w:r>
      <w:r w:rsidR="00A70C3D">
        <w:t xml:space="preserve">it occurs. Namely, only autonomy supportive restrictive media monitoring was associated with lower levels of media use, suggesting that teens of all ages can benefit from media rules and limits if they are delivered with the intent to maximize autonomy. Findings also highlighted links between media multitasking and internalizing </w:t>
      </w:r>
      <w:proofErr w:type="gramStart"/>
      <w:r w:rsidR="00A70C3D">
        <w:t>problems, and</w:t>
      </w:r>
      <w:proofErr w:type="gramEnd"/>
      <w:r w:rsidR="00A70C3D">
        <w:t xml:space="preserve"> suggested that social media and video games </w:t>
      </w:r>
      <w:r w:rsidR="0018123D">
        <w:t xml:space="preserve">(the latter for boys only) </w:t>
      </w:r>
      <w:r w:rsidR="00A70C3D">
        <w:t>were also linked to higher levels of internalizing symptoms. These findings suggest utility in parents and educators being more award of media multitasking, video game use, and social media</w:t>
      </w:r>
      <w:r w:rsidR="0018123D">
        <w:t xml:space="preserve"> use as potential risk factors for youth. Findings also </w:t>
      </w:r>
      <w:r w:rsidR="00A70C3D">
        <w:t>suggest that future research should consider different types of media because while some platforms may be more detrimental, others may be protective</w:t>
      </w:r>
      <w:r w:rsidR="0018123D">
        <w:t xml:space="preserve"> (e.g., texting and television for boys)</w:t>
      </w:r>
      <w:r w:rsidR="00A70C3D">
        <w:t xml:space="preserve">. </w:t>
      </w:r>
      <w:r w:rsidR="0018123D">
        <w:t>A</w:t>
      </w:r>
      <w:r>
        <w:t>dolescen</w:t>
      </w:r>
      <w:r w:rsidR="00DF3DAF">
        <w:t>ce is now a time of media immersion</w:t>
      </w:r>
      <w:r w:rsidR="00C51C0F">
        <w:t xml:space="preserve">, and it </w:t>
      </w:r>
      <w:r w:rsidR="00DF3DAF">
        <w:t xml:space="preserve">is important to understand what parents can do to help </w:t>
      </w:r>
      <w:r w:rsidR="0018123D">
        <w:t>shape children’s media choices and protect against problem behaviors</w:t>
      </w:r>
      <w:r w:rsidR="00AA718A">
        <w:t xml:space="preserve"> for those growing up in a media saturated society</w:t>
      </w:r>
      <w:r w:rsidR="0018123D">
        <w:t xml:space="preserve">. </w:t>
      </w:r>
      <w:r w:rsidR="00DF3DAF">
        <w:t xml:space="preserve"> </w:t>
      </w:r>
    </w:p>
    <w:p w14:paraId="50FCB4D5" w14:textId="257DD8BC" w:rsidR="00410F05" w:rsidRPr="00410F05" w:rsidRDefault="00410F05" w:rsidP="00410F05">
      <w:pPr>
        <w:pStyle w:val="ListParagraph"/>
        <w:ind w:firstLine="0"/>
        <w:rPr>
          <w:b/>
        </w:rPr>
      </w:pPr>
    </w:p>
    <w:p w14:paraId="61EEEAAB" w14:textId="175ED538" w:rsidR="00120147" w:rsidRDefault="00120147" w:rsidP="00B61CF2">
      <w:pPr>
        <w:ind w:firstLine="0"/>
        <w:jc w:val="center"/>
        <w:rPr>
          <w:b/>
        </w:rPr>
      </w:pPr>
      <w:r w:rsidRPr="00410F05">
        <w:rPr>
          <w:b/>
        </w:rPr>
        <w:br w:type="page"/>
      </w:r>
      <w:r>
        <w:rPr>
          <w:b/>
        </w:rPr>
        <w:lastRenderedPageBreak/>
        <w:t>References</w:t>
      </w:r>
    </w:p>
    <w:p w14:paraId="4899FD3E" w14:textId="77777777" w:rsidR="0029114B" w:rsidRDefault="0029114B" w:rsidP="002505A0">
      <w:pPr>
        <w:pStyle w:val="NormalWeb"/>
        <w:shd w:val="clear" w:color="auto" w:fill="FFFFFF"/>
        <w:spacing w:before="0" w:beforeAutospacing="0" w:after="0" w:afterAutospacing="0" w:line="480" w:lineRule="auto"/>
        <w:ind w:left="720" w:hanging="720"/>
      </w:pPr>
      <w:proofErr w:type="spellStart"/>
      <w:r w:rsidRPr="0029114B">
        <w:t>Altemus</w:t>
      </w:r>
      <w:proofErr w:type="spellEnd"/>
      <w:r w:rsidRPr="0029114B">
        <w:t xml:space="preserve">, M., </w:t>
      </w:r>
      <w:proofErr w:type="spellStart"/>
      <w:r w:rsidRPr="0029114B">
        <w:t>Sarvaiya</w:t>
      </w:r>
      <w:proofErr w:type="spellEnd"/>
      <w:r w:rsidRPr="0029114B">
        <w:t>, N., &amp; Epperson, C. N. (2014). Sex differences in anxiety and depression clinical perspectives. </w:t>
      </w:r>
      <w:r w:rsidRPr="0029114B">
        <w:rPr>
          <w:i/>
          <w:iCs/>
        </w:rPr>
        <w:t>Frontiers in neuroendocrinology</w:t>
      </w:r>
      <w:r w:rsidRPr="0029114B">
        <w:t>, </w:t>
      </w:r>
      <w:r w:rsidRPr="0029114B">
        <w:rPr>
          <w:i/>
          <w:iCs/>
        </w:rPr>
        <w:t>35</w:t>
      </w:r>
      <w:r w:rsidRPr="0029114B">
        <w:t>(3), 320-330.</w:t>
      </w:r>
    </w:p>
    <w:p w14:paraId="78637C35" w14:textId="7A7A8054" w:rsidR="002505A0" w:rsidRPr="0013379C" w:rsidRDefault="002505A0" w:rsidP="002505A0">
      <w:pPr>
        <w:pStyle w:val="NormalWeb"/>
        <w:shd w:val="clear" w:color="auto" w:fill="FFFFFF"/>
        <w:spacing w:before="0" w:beforeAutospacing="0" w:after="0" w:afterAutospacing="0" w:line="480" w:lineRule="auto"/>
        <w:ind w:left="720" w:hanging="720"/>
      </w:pPr>
      <w:proofErr w:type="spellStart"/>
      <w:r w:rsidRPr="0013379C">
        <w:t>Avenevoli</w:t>
      </w:r>
      <w:proofErr w:type="spellEnd"/>
      <w:r w:rsidRPr="0013379C">
        <w:t xml:space="preserve">, S., &amp; Steinberg, L. (2001). The continuity of depression across the adolescent transition. In H. Reese &amp; R. </w:t>
      </w:r>
      <w:proofErr w:type="spellStart"/>
      <w:r w:rsidRPr="0013379C">
        <w:t>Kail</w:t>
      </w:r>
      <w:proofErr w:type="spellEnd"/>
      <w:r w:rsidRPr="0013379C">
        <w:t xml:space="preserve"> (Eds.), Advances in child development and behavior (Vol. 28, pp. 139-173). New York: Academic Press.</w:t>
      </w:r>
    </w:p>
    <w:p w14:paraId="1BA0EDE0" w14:textId="14FC22F4" w:rsidR="002505A0" w:rsidRDefault="002505A0" w:rsidP="002505A0">
      <w:pPr>
        <w:pStyle w:val="NormalWeb"/>
        <w:shd w:val="clear" w:color="auto" w:fill="FFFFFF"/>
        <w:spacing w:before="0" w:beforeAutospacing="0" w:after="0" w:afterAutospacing="0" w:line="480" w:lineRule="auto"/>
        <w:ind w:left="720" w:hanging="720"/>
      </w:pPr>
      <w:proofErr w:type="spellStart"/>
      <w:r w:rsidRPr="0013379C">
        <w:t>Barcaccia</w:t>
      </w:r>
      <w:proofErr w:type="spellEnd"/>
      <w:r w:rsidRPr="0013379C">
        <w:t xml:space="preserve">, B., </w:t>
      </w:r>
      <w:proofErr w:type="spellStart"/>
      <w:r w:rsidRPr="0013379C">
        <w:t>Balestrini</w:t>
      </w:r>
      <w:proofErr w:type="spellEnd"/>
      <w:r w:rsidRPr="0013379C">
        <w:t xml:space="preserve">, V., </w:t>
      </w:r>
      <w:proofErr w:type="spellStart"/>
      <w:r w:rsidRPr="0013379C">
        <w:t>Saliani</w:t>
      </w:r>
      <w:proofErr w:type="spellEnd"/>
      <w:r w:rsidRPr="0013379C">
        <w:t xml:space="preserve">, A. M., </w:t>
      </w:r>
      <w:proofErr w:type="spellStart"/>
      <w:r w:rsidRPr="0013379C">
        <w:t>Baiocco</w:t>
      </w:r>
      <w:proofErr w:type="spellEnd"/>
      <w:r w:rsidRPr="0013379C">
        <w:t xml:space="preserve">, R., Mancini, F., &amp; Schneider, B. H. (2018). Dysfunctional eating behaviors, anxiety, and depression in </w:t>
      </w:r>
      <w:proofErr w:type="spellStart"/>
      <w:r w:rsidRPr="0013379C">
        <w:t>italian</w:t>
      </w:r>
      <w:proofErr w:type="spellEnd"/>
      <w:r w:rsidRPr="0013379C">
        <w:t xml:space="preserve"> boys and girls: The role of mass media.</w:t>
      </w:r>
      <w:r w:rsidRPr="0013379C">
        <w:rPr>
          <w:i/>
          <w:iCs/>
        </w:rPr>
        <w:t> </w:t>
      </w:r>
      <w:proofErr w:type="spellStart"/>
      <w:r w:rsidRPr="0013379C">
        <w:rPr>
          <w:i/>
          <w:iCs/>
        </w:rPr>
        <w:t>Revista</w:t>
      </w:r>
      <w:proofErr w:type="spellEnd"/>
      <w:r w:rsidRPr="0013379C">
        <w:rPr>
          <w:i/>
          <w:iCs/>
        </w:rPr>
        <w:t xml:space="preserve"> </w:t>
      </w:r>
      <w:proofErr w:type="spellStart"/>
      <w:r w:rsidRPr="0013379C">
        <w:rPr>
          <w:i/>
          <w:iCs/>
        </w:rPr>
        <w:t>Brasileira</w:t>
      </w:r>
      <w:proofErr w:type="spellEnd"/>
      <w:r w:rsidRPr="0013379C">
        <w:rPr>
          <w:i/>
          <w:iCs/>
        </w:rPr>
        <w:t xml:space="preserve"> De </w:t>
      </w:r>
      <w:proofErr w:type="spellStart"/>
      <w:r w:rsidRPr="0013379C">
        <w:rPr>
          <w:i/>
          <w:iCs/>
        </w:rPr>
        <w:t>Psiquiatria</w:t>
      </w:r>
      <w:proofErr w:type="spellEnd"/>
      <w:r w:rsidRPr="0013379C">
        <w:rPr>
          <w:i/>
          <w:iCs/>
        </w:rPr>
        <w:t>, 40</w:t>
      </w:r>
      <w:r w:rsidRPr="0013379C">
        <w:t>(1), 72-77. doi:10.1590/1516-4446-2016-2200</w:t>
      </w:r>
    </w:p>
    <w:p w14:paraId="2D8E8E42" w14:textId="77777777" w:rsidR="00192EDA" w:rsidRDefault="00192EDA" w:rsidP="00192EDA">
      <w:pPr>
        <w:spacing w:after="0"/>
        <w:ind w:firstLine="0"/>
        <w:rPr>
          <w:rFonts w:eastAsia="Times New Roman" w:cs="Times New Roman"/>
          <w:szCs w:val="24"/>
        </w:rPr>
      </w:pPr>
      <w:r>
        <w:rPr>
          <w:rFonts w:eastAsia="Times New Roman" w:cs="Times New Roman"/>
          <w:szCs w:val="24"/>
        </w:rPr>
        <w:t xml:space="preserve">Baumgartner, S. E., </w:t>
      </w:r>
      <w:proofErr w:type="spellStart"/>
      <w:r>
        <w:rPr>
          <w:rFonts w:eastAsia="Times New Roman" w:cs="Times New Roman"/>
          <w:szCs w:val="24"/>
        </w:rPr>
        <w:t>Weeda</w:t>
      </w:r>
      <w:proofErr w:type="spellEnd"/>
      <w:r>
        <w:rPr>
          <w:rFonts w:eastAsia="Times New Roman" w:cs="Times New Roman"/>
          <w:szCs w:val="24"/>
        </w:rPr>
        <w:t xml:space="preserve">, W. D., van der Heijden, L. L., &amp; Huizinga, M. (2014). The </w:t>
      </w:r>
    </w:p>
    <w:p w14:paraId="64A95A6E" w14:textId="311C8106" w:rsidR="00192EDA" w:rsidRDefault="00192EDA" w:rsidP="00192EDA">
      <w:pPr>
        <w:spacing w:after="0"/>
        <w:ind w:left="720" w:firstLine="0"/>
        <w:rPr>
          <w:rFonts w:eastAsia="Times New Roman" w:cs="Times New Roman"/>
          <w:szCs w:val="24"/>
        </w:rPr>
      </w:pPr>
      <w:r>
        <w:rPr>
          <w:rFonts w:eastAsia="Times New Roman" w:cs="Times New Roman"/>
          <w:szCs w:val="24"/>
        </w:rPr>
        <w:t xml:space="preserve">relationship between media multitasking and executive function in early adolescents. The </w:t>
      </w:r>
      <w:r w:rsidRPr="00192EDA">
        <w:rPr>
          <w:rFonts w:eastAsia="Times New Roman" w:cs="Times New Roman"/>
          <w:i/>
          <w:szCs w:val="24"/>
        </w:rPr>
        <w:t>Journal of Early Adolescence, 34(8),</w:t>
      </w:r>
      <w:r>
        <w:rPr>
          <w:rFonts w:eastAsia="Times New Roman" w:cs="Times New Roman"/>
          <w:szCs w:val="24"/>
        </w:rPr>
        <w:t xml:space="preserve"> 1120-1144. doi:10.1177/0272431614523133</w:t>
      </w:r>
    </w:p>
    <w:p w14:paraId="07D25E27"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Becker, M. W., </w:t>
      </w:r>
      <w:proofErr w:type="spellStart"/>
      <w:r w:rsidRPr="0013379C">
        <w:t>Alzahabi</w:t>
      </w:r>
      <w:proofErr w:type="spellEnd"/>
      <w:r w:rsidRPr="0013379C">
        <w:t>, R., &amp; Hopwood, C. J. (2013). Media multitasking is associated with symptoms of depression and social anxiety.</w:t>
      </w:r>
      <w:r w:rsidRPr="0013379C">
        <w:rPr>
          <w:i/>
          <w:iCs/>
        </w:rPr>
        <w:t> Cyberpsychology, Behavior, and Social Networking, 16</w:t>
      </w:r>
      <w:r w:rsidRPr="0013379C">
        <w:t>(2), 132-135. doi:10.1089/cyber.2012.0291</w:t>
      </w:r>
    </w:p>
    <w:p w14:paraId="2C72C55A" w14:textId="675F9242" w:rsidR="002505A0" w:rsidRDefault="002505A0" w:rsidP="002505A0">
      <w:pPr>
        <w:pStyle w:val="NormalWeb"/>
        <w:shd w:val="clear" w:color="auto" w:fill="FFFFFF"/>
        <w:spacing w:before="0" w:beforeAutospacing="0" w:after="0" w:afterAutospacing="0" w:line="480" w:lineRule="auto"/>
        <w:ind w:left="720" w:hanging="720"/>
      </w:pPr>
      <w:r w:rsidRPr="0013379C">
        <w:t xml:space="preserve">Bickham, D. S., </w:t>
      </w:r>
      <w:proofErr w:type="spellStart"/>
      <w:r w:rsidRPr="0013379C">
        <w:t>Hswen</w:t>
      </w:r>
      <w:proofErr w:type="spellEnd"/>
      <w:r w:rsidRPr="0013379C">
        <w:t>, Y., &amp; Rich, M. (2015). Media use and depression: Exposure, household rules, and symptoms among young adolescents in the USA.</w:t>
      </w:r>
      <w:r w:rsidRPr="0013379C">
        <w:rPr>
          <w:i/>
          <w:iCs/>
        </w:rPr>
        <w:t> International Journal of Public Health, 60</w:t>
      </w:r>
      <w:r w:rsidRPr="0013379C">
        <w:t>(2), 147-155. doi:10.1007/s00038-014-0647-6</w:t>
      </w:r>
    </w:p>
    <w:p w14:paraId="587ADDB2" w14:textId="2CB439D0" w:rsidR="00DE6AB0" w:rsidRDefault="00DE6AB0" w:rsidP="002505A0">
      <w:pPr>
        <w:pStyle w:val="NormalWeb"/>
        <w:shd w:val="clear" w:color="auto" w:fill="FFFFFF"/>
        <w:spacing w:before="0" w:beforeAutospacing="0" w:after="0" w:afterAutospacing="0" w:line="480" w:lineRule="auto"/>
        <w:ind w:left="720" w:hanging="720"/>
      </w:pPr>
      <w:proofErr w:type="spellStart"/>
      <w:r>
        <w:t>Bi</w:t>
      </w:r>
      <w:r w:rsidR="00A52518">
        <w:t>j</w:t>
      </w:r>
      <w:r>
        <w:t>vank</w:t>
      </w:r>
      <w:proofErr w:type="spellEnd"/>
      <w:r>
        <w:t xml:space="preserve">, M. N., </w:t>
      </w:r>
      <w:proofErr w:type="spellStart"/>
      <w:r>
        <w:t>Konijn</w:t>
      </w:r>
      <w:proofErr w:type="spellEnd"/>
      <w:r>
        <w:t xml:space="preserve">, E. A., Bushman, B. J., &amp; </w:t>
      </w:r>
      <w:proofErr w:type="spellStart"/>
      <w:r>
        <w:t>Roelofsma</w:t>
      </w:r>
      <w:proofErr w:type="spellEnd"/>
      <w:r>
        <w:t xml:space="preserve">, P. H. M. P. (2009). Age and violent-content labels make video games forbidden fruits for youth. </w:t>
      </w:r>
      <w:r>
        <w:rPr>
          <w:i/>
        </w:rPr>
        <w:t xml:space="preserve">Pediatrics, 123, </w:t>
      </w:r>
      <w:r>
        <w:t xml:space="preserve">870-876. </w:t>
      </w:r>
      <w:proofErr w:type="spellStart"/>
      <w:r>
        <w:t>doi</w:t>
      </w:r>
      <w:proofErr w:type="spellEnd"/>
      <w:r>
        <w:t>: 10.1542/peds.2008-0601</w:t>
      </w:r>
    </w:p>
    <w:p w14:paraId="6C398FB9" w14:textId="4067CFB3" w:rsidR="004E1870" w:rsidRDefault="004E1870" w:rsidP="002505A0">
      <w:pPr>
        <w:pStyle w:val="NormalWeb"/>
        <w:shd w:val="clear" w:color="auto" w:fill="FFFFFF"/>
        <w:spacing w:before="0" w:beforeAutospacing="0" w:after="0" w:afterAutospacing="0" w:line="480" w:lineRule="auto"/>
        <w:ind w:left="720" w:hanging="720"/>
      </w:pPr>
      <w:proofErr w:type="spellStart"/>
      <w:r>
        <w:lastRenderedPageBreak/>
        <w:t>Bleakley</w:t>
      </w:r>
      <w:proofErr w:type="spellEnd"/>
      <w:r>
        <w:t xml:space="preserve">, A., Jordan, A. B., &amp; Hennessy, M. (2013). The relationship between parents’ and children’s television viewing. </w:t>
      </w:r>
      <w:r>
        <w:rPr>
          <w:i/>
        </w:rPr>
        <w:t xml:space="preserve">Pediatrics, 132, </w:t>
      </w:r>
      <w:r>
        <w:t xml:space="preserve">364-371. </w:t>
      </w:r>
      <w:proofErr w:type="spellStart"/>
      <w:r>
        <w:t>doi</w:t>
      </w:r>
      <w:proofErr w:type="spellEnd"/>
      <w:r>
        <w:t>: 2013/07/10/peds.2012-3415</w:t>
      </w:r>
    </w:p>
    <w:p w14:paraId="0F6DBF98" w14:textId="77777777" w:rsidR="0029114B" w:rsidRDefault="00B97B81" w:rsidP="002505A0">
      <w:pPr>
        <w:pStyle w:val="NormalWeb"/>
        <w:shd w:val="clear" w:color="auto" w:fill="FFFFFF"/>
        <w:spacing w:before="0" w:beforeAutospacing="0" w:after="0" w:afterAutospacing="0" w:line="480" w:lineRule="auto"/>
        <w:ind w:left="720" w:hanging="720"/>
      </w:pPr>
      <w:proofErr w:type="spellStart"/>
      <w:r>
        <w:t>Brenhouse</w:t>
      </w:r>
      <w:proofErr w:type="spellEnd"/>
      <w:r>
        <w:t xml:space="preserve">, H. C., Sonntag, K. C. &amp; Andersen, S. L. (2008). Transient D-sub-1 dopamine receptor expression on prefrontal cortex projection neurons: Relationship to enhanced motivational salience of drug cues in adolescence. </w:t>
      </w:r>
      <w:r>
        <w:rPr>
          <w:i/>
        </w:rPr>
        <w:t xml:space="preserve">Journal of Neuroscience, 28, </w:t>
      </w:r>
      <w:r w:rsidRPr="00063995">
        <w:t>2375-2382</w:t>
      </w:r>
      <w:r>
        <w:t>.</w:t>
      </w:r>
    </w:p>
    <w:p w14:paraId="1CE392F6" w14:textId="45740843" w:rsidR="006B62E8" w:rsidRPr="006B62E8" w:rsidRDefault="006B62E8" w:rsidP="002505A0">
      <w:pPr>
        <w:pStyle w:val="NormalWeb"/>
        <w:shd w:val="clear" w:color="auto" w:fill="FFFFFF"/>
        <w:spacing w:before="0" w:beforeAutospacing="0" w:after="0" w:afterAutospacing="0" w:line="480" w:lineRule="auto"/>
        <w:ind w:left="720" w:hanging="720"/>
      </w:pPr>
      <w:r>
        <w:t xml:space="preserve">Breslau, J., Gilman, S. E., Stein, B. D., Ruder, T., </w:t>
      </w:r>
      <w:proofErr w:type="spellStart"/>
      <w:r>
        <w:t>Gmelin</w:t>
      </w:r>
      <w:proofErr w:type="spellEnd"/>
      <w:r>
        <w:t xml:space="preserve">, T., &amp; Miller, E. (2017). Sex differences in recent first-onset depression in an epidemiological sample of adolescents. </w:t>
      </w:r>
      <w:r>
        <w:rPr>
          <w:i/>
        </w:rPr>
        <w:t xml:space="preserve">Translational Psychiatry, 7, </w:t>
      </w:r>
      <w:r>
        <w:t xml:space="preserve">e1139. </w:t>
      </w:r>
      <w:proofErr w:type="spellStart"/>
      <w:r>
        <w:t>doi</w:t>
      </w:r>
      <w:proofErr w:type="spellEnd"/>
      <w:r>
        <w:t xml:space="preserve">: </w:t>
      </w:r>
      <w:r w:rsidRPr="006B62E8">
        <w:t>10.1038/tp.2017.105</w:t>
      </w:r>
    </w:p>
    <w:p w14:paraId="240D3D63" w14:textId="0F7A29F6" w:rsidR="00DE6AB0" w:rsidRDefault="00DE6AB0" w:rsidP="002505A0">
      <w:pPr>
        <w:pStyle w:val="NormalWeb"/>
        <w:shd w:val="clear" w:color="auto" w:fill="FFFFFF"/>
        <w:spacing w:before="0" w:beforeAutospacing="0" w:after="0" w:afterAutospacing="0" w:line="480" w:lineRule="auto"/>
        <w:ind w:left="720" w:hanging="720"/>
      </w:pPr>
      <w:r>
        <w:t xml:space="preserve">Bushman, B. J. (2006). Effects of warning and information labels on attraction to television violence in viewers of different ages. </w:t>
      </w:r>
      <w:r>
        <w:rPr>
          <w:i/>
        </w:rPr>
        <w:t xml:space="preserve">Journal of Applied Social Psychology, 36, </w:t>
      </w:r>
      <w:r>
        <w:t xml:space="preserve">2073-2078. </w:t>
      </w:r>
      <w:proofErr w:type="spellStart"/>
      <w:r>
        <w:t>doi</w:t>
      </w:r>
      <w:proofErr w:type="spellEnd"/>
      <w:r>
        <w:t xml:space="preserve">: </w:t>
      </w:r>
      <w:hyperlink r:id="rId8" w:history="1">
        <w:r>
          <w:rPr>
            <w:rStyle w:val="Hyperlink"/>
            <w:rFonts w:ascii="Arial" w:hAnsi="Arial" w:cs="Arial"/>
            <w:b/>
            <w:bCs/>
            <w:color w:val="005274"/>
            <w:sz w:val="21"/>
            <w:szCs w:val="21"/>
            <w:shd w:val="clear" w:color="auto" w:fill="FFFFFF"/>
          </w:rPr>
          <w:t>10.1111/j.0021-9029.</w:t>
        </w:r>
        <w:proofErr w:type="gramStart"/>
        <w:r>
          <w:rPr>
            <w:rStyle w:val="Hyperlink"/>
            <w:rFonts w:ascii="Arial" w:hAnsi="Arial" w:cs="Arial"/>
            <w:b/>
            <w:bCs/>
            <w:color w:val="005274"/>
            <w:sz w:val="21"/>
            <w:szCs w:val="21"/>
            <w:shd w:val="clear" w:color="auto" w:fill="FFFFFF"/>
          </w:rPr>
          <w:t>2006.00094.x</w:t>
        </w:r>
        <w:proofErr w:type="gramEnd"/>
      </w:hyperlink>
    </w:p>
    <w:p w14:paraId="5CA88953" w14:textId="2B288312" w:rsidR="00DE6AB0" w:rsidRPr="0014297F" w:rsidRDefault="00DE6AB0" w:rsidP="002505A0">
      <w:pPr>
        <w:pStyle w:val="NormalWeb"/>
        <w:shd w:val="clear" w:color="auto" w:fill="FFFFFF"/>
        <w:spacing w:before="0" w:beforeAutospacing="0" w:after="0" w:afterAutospacing="0" w:line="480" w:lineRule="auto"/>
        <w:ind w:left="720" w:hanging="720"/>
      </w:pPr>
      <w:r>
        <w:t xml:space="preserve">Bushman, B. J. (2003). Media ratings for violence and sex: Implications for policymakers and parents. </w:t>
      </w:r>
      <w:r w:rsidR="0014297F">
        <w:rPr>
          <w:i/>
        </w:rPr>
        <w:t xml:space="preserve">American Psychologist, 58, </w:t>
      </w:r>
      <w:r w:rsidR="0014297F">
        <w:t xml:space="preserve">130-141. </w:t>
      </w:r>
      <w:proofErr w:type="spellStart"/>
      <w:r w:rsidR="0014297F">
        <w:t>doi</w:t>
      </w:r>
      <w:proofErr w:type="spellEnd"/>
      <w:r w:rsidR="0014297F">
        <w:t xml:space="preserve">: </w:t>
      </w:r>
      <w:hyperlink r:id="rId9" w:history="1">
        <w:r w:rsidR="0014297F">
          <w:rPr>
            <w:rStyle w:val="Hyperlink"/>
            <w:rFonts w:ascii="Arial" w:hAnsi="Arial" w:cs="Arial"/>
            <w:b/>
            <w:bCs/>
            <w:color w:val="005274"/>
            <w:sz w:val="21"/>
            <w:szCs w:val="21"/>
            <w:shd w:val="clear" w:color="auto" w:fill="FFFFFF"/>
          </w:rPr>
          <w:t>10.1111/j.0021-9029.</w:t>
        </w:r>
        <w:proofErr w:type="gramStart"/>
        <w:r w:rsidR="0014297F">
          <w:rPr>
            <w:rStyle w:val="Hyperlink"/>
            <w:rFonts w:ascii="Arial" w:hAnsi="Arial" w:cs="Arial"/>
            <w:b/>
            <w:bCs/>
            <w:color w:val="005274"/>
            <w:sz w:val="21"/>
            <w:szCs w:val="21"/>
            <w:shd w:val="clear" w:color="auto" w:fill="FFFFFF"/>
          </w:rPr>
          <w:t>2006.00094.x</w:t>
        </w:r>
        <w:proofErr w:type="gramEnd"/>
      </w:hyperlink>
    </w:p>
    <w:p w14:paraId="767AA1AB" w14:textId="77777777" w:rsidR="002505A0" w:rsidRDefault="002505A0" w:rsidP="002505A0">
      <w:pPr>
        <w:pStyle w:val="NormalWeb"/>
        <w:shd w:val="clear" w:color="auto" w:fill="FFFFFF"/>
        <w:spacing w:before="0" w:beforeAutospacing="0" w:after="0" w:afterAutospacing="0" w:line="480" w:lineRule="auto"/>
        <w:ind w:left="720" w:hanging="720"/>
      </w:pPr>
      <w:r w:rsidRPr="0013379C">
        <w:t>Collier, K. M., Coyne, S. M., Rasmussen, E. E., Hawkins, A. J., Padilla-Walker, L. M., Erickson, S. E., &amp; Memmott-</w:t>
      </w:r>
      <w:proofErr w:type="spellStart"/>
      <w:r w:rsidRPr="0013379C">
        <w:t>Elison</w:t>
      </w:r>
      <w:proofErr w:type="spellEnd"/>
      <w:r w:rsidRPr="0013379C">
        <w:t>, M. K. (2016). Does parental mediation of media influence child outcomes? A meta-analysis on media time, aggression, substance use, and sexual behavior.</w:t>
      </w:r>
      <w:r w:rsidRPr="0013379C">
        <w:rPr>
          <w:i/>
          <w:iCs/>
        </w:rPr>
        <w:t> Developmental Psychology, 52</w:t>
      </w:r>
      <w:r w:rsidRPr="0013379C">
        <w:t>(5), 798-812. doi:10.1037/dev0000108</w:t>
      </w:r>
      <w:r>
        <w:t xml:space="preserve"> </w:t>
      </w:r>
    </w:p>
    <w:p w14:paraId="5DCDFB86" w14:textId="77777777" w:rsidR="002505A0" w:rsidRDefault="002505A0" w:rsidP="002505A0">
      <w:pPr>
        <w:pStyle w:val="NormalWeb"/>
        <w:shd w:val="clear" w:color="auto" w:fill="FFFFFF"/>
        <w:spacing w:before="0" w:beforeAutospacing="0" w:after="0" w:afterAutospacing="0" w:line="480" w:lineRule="auto"/>
        <w:ind w:left="720" w:hanging="720"/>
      </w:pPr>
      <w:r w:rsidRPr="0013379C">
        <w:t xml:space="preserve">Coyne, S. M., Padilla-Walker, L., &amp; Holmgren, H. G. (2018). A six-year longitudinal study of texting trajectories during adolescence. </w:t>
      </w:r>
      <w:r w:rsidRPr="0013379C">
        <w:rPr>
          <w:i/>
          <w:iCs/>
        </w:rPr>
        <w:t>Child Development, 89</w:t>
      </w:r>
      <w:r w:rsidRPr="0013379C">
        <w:t>(1), 58-65. doi:10.1111/cdev.12823</w:t>
      </w:r>
    </w:p>
    <w:p w14:paraId="42373306" w14:textId="791DEED8" w:rsidR="002505A0" w:rsidRDefault="002505A0" w:rsidP="002505A0">
      <w:pPr>
        <w:pStyle w:val="NormalWeb"/>
        <w:shd w:val="clear" w:color="auto" w:fill="FFFFFF"/>
        <w:spacing w:before="0" w:beforeAutospacing="0" w:after="0" w:afterAutospacing="0" w:line="480" w:lineRule="auto"/>
        <w:ind w:left="720" w:hanging="720"/>
      </w:pPr>
      <w:r w:rsidRPr="0013379C">
        <w:lastRenderedPageBreak/>
        <w:t xml:space="preserve">Coyne, S. M., Padilla‐Walker, L. M., Holmgren, H. G., &amp; Stockdale, L. A. (2018). </w:t>
      </w:r>
      <w:proofErr w:type="spellStart"/>
      <w:r w:rsidRPr="0013379C">
        <w:t>Instagrowth</w:t>
      </w:r>
      <w:proofErr w:type="spellEnd"/>
      <w:r w:rsidRPr="0013379C">
        <w:t>: A longitudinal growth mixture model of social media time use across adolescence. </w:t>
      </w:r>
      <w:r w:rsidRPr="0013379C">
        <w:rPr>
          <w:i/>
          <w:iCs/>
        </w:rPr>
        <w:t xml:space="preserve">Journal </w:t>
      </w:r>
      <w:proofErr w:type="gramStart"/>
      <w:r w:rsidRPr="0013379C">
        <w:rPr>
          <w:i/>
          <w:iCs/>
        </w:rPr>
        <w:t>Of</w:t>
      </w:r>
      <w:proofErr w:type="gramEnd"/>
      <w:r w:rsidRPr="0013379C">
        <w:rPr>
          <w:i/>
          <w:iCs/>
        </w:rPr>
        <w:t xml:space="preserve"> Research On Adolescence</w:t>
      </w:r>
      <w:r w:rsidRPr="0013379C">
        <w:t>, doi:10.1111/jora.12424</w:t>
      </w:r>
    </w:p>
    <w:p w14:paraId="0CDA03E5" w14:textId="2845D8ED" w:rsidR="00836039" w:rsidRDefault="00836039" w:rsidP="00836039">
      <w:pPr>
        <w:spacing w:after="0"/>
        <w:ind w:left="720" w:hanging="748"/>
        <w:rPr>
          <w:rStyle w:val="Hyperlink"/>
          <w:rFonts w:cs="Times New Roman"/>
          <w:color w:val="000000" w:themeColor="text1"/>
          <w:szCs w:val="24"/>
          <w:u w:val="none"/>
          <w:shd w:val="clear" w:color="auto" w:fill="F5F5F5"/>
        </w:rPr>
      </w:pPr>
      <w:r w:rsidRPr="00836039">
        <w:rPr>
          <w:rStyle w:val="Hyperlink"/>
          <w:rFonts w:cs="Times New Roman"/>
          <w:color w:val="000000" w:themeColor="text1"/>
          <w:szCs w:val="24"/>
          <w:u w:val="none"/>
        </w:rPr>
        <w:t xml:space="preserve">Cumming, R. G. (1990). Is probability sampling always better? A comparison of results from a quota and a probability sample survey. </w:t>
      </w:r>
      <w:r w:rsidRPr="00836039">
        <w:rPr>
          <w:rStyle w:val="Hyperlink"/>
          <w:rFonts w:cs="Times New Roman"/>
          <w:i/>
          <w:color w:val="000000" w:themeColor="text1"/>
          <w:szCs w:val="24"/>
          <w:u w:val="none"/>
        </w:rPr>
        <w:t xml:space="preserve">Community Health Studies, 14, </w:t>
      </w:r>
      <w:r w:rsidRPr="00836039">
        <w:rPr>
          <w:rStyle w:val="Hyperlink"/>
          <w:rFonts w:cs="Times New Roman"/>
          <w:color w:val="000000" w:themeColor="text1"/>
          <w:szCs w:val="24"/>
          <w:u w:val="none"/>
        </w:rPr>
        <w:t xml:space="preserve">132-137. </w:t>
      </w:r>
      <w:proofErr w:type="spellStart"/>
      <w:r w:rsidRPr="00836039">
        <w:rPr>
          <w:rStyle w:val="Hyperlink"/>
          <w:rFonts w:cs="Times New Roman"/>
          <w:color w:val="000000" w:themeColor="text1"/>
          <w:szCs w:val="24"/>
          <w:u w:val="none"/>
        </w:rPr>
        <w:t>doi</w:t>
      </w:r>
      <w:proofErr w:type="spellEnd"/>
      <w:r w:rsidRPr="00836039">
        <w:rPr>
          <w:rStyle w:val="Hyperlink"/>
          <w:rFonts w:cs="Times New Roman"/>
          <w:color w:val="000000" w:themeColor="text1"/>
          <w:szCs w:val="24"/>
          <w:u w:val="none"/>
        </w:rPr>
        <w:t xml:space="preserve">: </w:t>
      </w:r>
      <w:hyperlink r:id="rId10" w:tgtFrame="_blank" w:history="1">
        <w:r w:rsidRPr="00836039">
          <w:rPr>
            <w:rStyle w:val="Hyperlink"/>
            <w:rFonts w:cs="Times New Roman"/>
            <w:color w:val="000000" w:themeColor="text1"/>
            <w:szCs w:val="24"/>
            <w:u w:val="none"/>
            <w:shd w:val="clear" w:color="auto" w:fill="F5F5F5"/>
          </w:rPr>
          <w:t>10.1111/j.1753-</w:t>
        </w:r>
        <w:proofErr w:type="gramStart"/>
        <w:r w:rsidRPr="00836039">
          <w:rPr>
            <w:rStyle w:val="Hyperlink"/>
            <w:rFonts w:cs="Times New Roman"/>
            <w:color w:val="000000" w:themeColor="text1"/>
            <w:szCs w:val="24"/>
            <w:u w:val="none"/>
            <w:shd w:val="clear" w:color="auto" w:fill="F5F5F5"/>
          </w:rPr>
          <w:t>6405.1990.tb</w:t>
        </w:r>
        <w:proofErr w:type="gramEnd"/>
        <w:r w:rsidRPr="00836039">
          <w:rPr>
            <w:rStyle w:val="Hyperlink"/>
            <w:rFonts w:cs="Times New Roman"/>
            <w:color w:val="000000" w:themeColor="text1"/>
            <w:szCs w:val="24"/>
            <w:u w:val="none"/>
            <w:shd w:val="clear" w:color="auto" w:fill="F5F5F5"/>
          </w:rPr>
          <w:t>00033.x</w:t>
        </w:r>
      </w:hyperlink>
    </w:p>
    <w:p w14:paraId="1A9FC4B5" w14:textId="39BB6AE0" w:rsidR="0029114B" w:rsidRPr="00836039" w:rsidRDefault="0029114B" w:rsidP="00836039">
      <w:pPr>
        <w:spacing w:after="0"/>
        <w:ind w:left="720" w:hanging="748"/>
        <w:rPr>
          <w:rStyle w:val="Hyperlink"/>
          <w:rFonts w:cs="Times New Roman"/>
          <w:color w:val="000000" w:themeColor="text1"/>
          <w:szCs w:val="24"/>
          <w:u w:val="none"/>
          <w:shd w:val="clear" w:color="auto" w:fill="F5F5F5"/>
        </w:rPr>
      </w:pPr>
      <w:r w:rsidRPr="0029114B">
        <w:rPr>
          <w:rFonts w:cs="Times New Roman"/>
          <w:color w:val="000000" w:themeColor="text1"/>
          <w:szCs w:val="24"/>
          <w:shd w:val="clear" w:color="auto" w:fill="F5F5F5"/>
        </w:rPr>
        <w:t>Dill, K. E., Gentile, D. A., Richter, W. A., &amp; Dill, J. C. (2005). Violence, sex, race and age in popular video games: A content analysis. </w:t>
      </w:r>
      <w:r w:rsidRPr="0029114B">
        <w:rPr>
          <w:rFonts w:cs="Times New Roman"/>
          <w:i/>
          <w:iCs/>
          <w:color w:val="000000" w:themeColor="text1"/>
          <w:szCs w:val="24"/>
          <w:shd w:val="clear" w:color="auto" w:fill="F5F5F5"/>
        </w:rPr>
        <w:t>Featuring females: Feminist analyses of the media</w:t>
      </w:r>
      <w:r w:rsidRPr="0029114B">
        <w:rPr>
          <w:rFonts w:cs="Times New Roman"/>
          <w:color w:val="000000" w:themeColor="text1"/>
          <w:szCs w:val="24"/>
          <w:shd w:val="clear" w:color="auto" w:fill="F5F5F5"/>
        </w:rPr>
        <w:t>, 115-130.</w:t>
      </w:r>
    </w:p>
    <w:p w14:paraId="5AAD43DF"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Do, Y. K., Shin, E., Bautista, M. A., &amp; Foo, K. (2013). The associations between self-reported sleep duration and adolescent health outcomes: What is the role of time spent on Internet use? </w:t>
      </w:r>
      <w:r w:rsidRPr="0013379C">
        <w:rPr>
          <w:rFonts w:eastAsia="Times New Roman" w:cs="Times New Roman"/>
          <w:i/>
          <w:iCs/>
          <w:szCs w:val="24"/>
        </w:rPr>
        <w:t>Sleep Medicine</w:t>
      </w:r>
      <w:r w:rsidRPr="0013379C">
        <w:rPr>
          <w:rFonts w:eastAsia="Times New Roman" w:cs="Times New Roman"/>
          <w:szCs w:val="24"/>
        </w:rPr>
        <w:t>, </w:t>
      </w:r>
      <w:r w:rsidRPr="0013379C">
        <w:rPr>
          <w:rFonts w:eastAsia="Times New Roman" w:cs="Times New Roman"/>
          <w:i/>
          <w:iCs/>
          <w:szCs w:val="24"/>
        </w:rPr>
        <w:t>14</w:t>
      </w:r>
      <w:r w:rsidRPr="0013379C">
        <w:rPr>
          <w:rFonts w:eastAsia="Times New Roman" w:cs="Times New Roman"/>
          <w:szCs w:val="24"/>
        </w:rPr>
        <w:t xml:space="preserve">(2), 195–200. </w:t>
      </w:r>
      <w:hyperlink r:id="rId11" w:history="1">
        <w:r w:rsidRPr="00DD0B45">
          <w:rPr>
            <w:rStyle w:val="Hyperlink"/>
            <w:rFonts w:eastAsia="Times New Roman" w:cs="Times New Roman"/>
            <w:szCs w:val="24"/>
          </w:rPr>
          <w:t>https://doi.org/10.1016/j.sleep.2012.09.004</w:t>
        </w:r>
      </w:hyperlink>
    </w:p>
    <w:p w14:paraId="4411A1EC" w14:textId="11A03FF8" w:rsidR="002505A0" w:rsidRDefault="002505A0" w:rsidP="002505A0">
      <w:pPr>
        <w:pStyle w:val="NormalWeb"/>
        <w:shd w:val="clear" w:color="auto" w:fill="FFFFFF"/>
        <w:spacing w:before="0" w:beforeAutospacing="0" w:after="0" w:afterAutospacing="0" w:line="480" w:lineRule="auto"/>
        <w:ind w:left="720" w:hanging="720"/>
      </w:pPr>
      <w:proofErr w:type="spellStart"/>
      <w:r w:rsidRPr="0013379C">
        <w:t>Domingues‐Montanari</w:t>
      </w:r>
      <w:proofErr w:type="spellEnd"/>
      <w:r w:rsidRPr="0013379C">
        <w:t>, S. (2017). Clinical and psychological effects of excessive screen time on children.</w:t>
      </w:r>
      <w:r>
        <w:rPr>
          <w:i/>
          <w:iCs/>
        </w:rPr>
        <w:t> Journal of Pe</w:t>
      </w:r>
      <w:r w:rsidRPr="0013379C">
        <w:rPr>
          <w:i/>
          <w:iCs/>
        </w:rPr>
        <w:t>diatrics and Child Health, 53</w:t>
      </w:r>
      <w:r w:rsidRPr="0013379C">
        <w:t>(4), 333-338. doi:10.1111/jpc.13462</w:t>
      </w:r>
    </w:p>
    <w:p w14:paraId="4BC2D912" w14:textId="247B4086" w:rsidR="006B62E8" w:rsidRPr="006B62E8" w:rsidRDefault="006B62E8" w:rsidP="002505A0">
      <w:pPr>
        <w:pStyle w:val="NormalWeb"/>
        <w:shd w:val="clear" w:color="auto" w:fill="FFFFFF"/>
        <w:spacing w:before="0" w:beforeAutospacing="0" w:after="0" w:afterAutospacing="0" w:line="480" w:lineRule="auto"/>
        <w:ind w:left="720" w:hanging="720"/>
      </w:pPr>
      <w:proofErr w:type="spellStart"/>
      <w:r>
        <w:t>Elhai</w:t>
      </w:r>
      <w:proofErr w:type="spellEnd"/>
      <w:r>
        <w:t xml:space="preserve">, J. D., Vasquez, J. K., </w:t>
      </w:r>
      <w:proofErr w:type="spellStart"/>
      <w:r>
        <w:t>Lustgarten</w:t>
      </w:r>
      <w:proofErr w:type="spellEnd"/>
      <w:r>
        <w:t xml:space="preserve">, S. D., Lavine, J. C., &amp; Hall, B. J. (2017). Proneness to boredom mediates relationships between problematic </w:t>
      </w:r>
      <w:proofErr w:type="spellStart"/>
      <w:r>
        <w:t>smarthphone</w:t>
      </w:r>
      <w:proofErr w:type="spellEnd"/>
      <w:r>
        <w:t xml:space="preserve"> use with depression and anxiety severity. </w:t>
      </w:r>
      <w:r>
        <w:rPr>
          <w:i/>
        </w:rPr>
        <w:t xml:space="preserve">Social Science Computer Review, 36, </w:t>
      </w:r>
      <w:proofErr w:type="spellStart"/>
      <w:r>
        <w:t>doi</w:t>
      </w:r>
      <w:proofErr w:type="spellEnd"/>
      <w:r>
        <w:t xml:space="preserve">: </w:t>
      </w:r>
      <w:hyperlink r:id="rId12" w:history="1">
        <w:r>
          <w:rPr>
            <w:rStyle w:val="Hyperlink"/>
            <w:rFonts w:ascii="Arial" w:hAnsi="Arial" w:cs="Arial"/>
            <w:color w:val="336699"/>
            <w:sz w:val="21"/>
            <w:szCs w:val="21"/>
            <w:shd w:val="clear" w:color="auto" w:fill="FFFFFF"/>
          </w:rPr>
          <w:t>10.1177/0894439317741087</w:t>
        </w:r>
      </w:hyperlink>
    </w:p>
    <w:p w14:paraId="737DA164" w14:textId="39A2EBE3" w:rsidR="002505A0" w:rsidRDefault="002505A0" w:rsidP="002505A0">
      <w:pPr>
        <w:pStyle w:val="NormalWeb"/>
        <w:shd w:val="clear" w:color="auto" w:fill="FFFFFF"/>
        <w:spacing w:before="0" w:beforeAutospacing="0" w:after="0" w:afterAutospacing="0" w:line="480" w:lineRule="auto"/>
        <w:ind w:left="720" w:hanging="720"/>
      </w:pPr>
      <w:proofErr w:type="spellStart"/>
      <w:r w:rsidRPr="0013379C">
        <w:t>Eschenbeck</w:t>
      </w:r>
      <w:proofErr w:type="spellEnd"/>
      <w:r w:rsidRPr="0013379C">
        <w:t xml:space="preserve">, H., Schmid, S., </w:t>
      </w:r>
      <w:proofErr w:type="spellStart"/>
      <w:r w:rsidRPr="0013379C">
        <w:t>Schröder</w:t>
      </w:r>
      <w:proofErr w:type="spellEnd"/>
      <w:r w:rsidRPr="0013379C">
        <w:t xml:space="preserve">, I., </w:t>
      </w:r>
      <w:proofErr w:type="spellStart"/>
      <w:r w:rsidRPr="0013379C">
        <w:t>Wasserfall</w:t>
      </w:r>
      <w:proofErr w:type="spellEnd"/>
      <w:r w:rsidRPr="0013379C">
        <w:t>, N., &amp; Kohlmann, C.-W. (2018). Development of coping strategies from childhood to adolescence: Cross-sectional and longitudinal trends. </w:t>
      </w:r>
      <w:r w:rsidRPr="0013379C">
        <w:rPr>
          <w:i/>
          <w:iCs/>
        </w:rPr>
        <w:t>European Journal of Health Psychology</w:t>
      </w:r>
      <w:r w:rsidRPr="0013379C">
        <w:t>, </w:t>
      </w:r>
      <w:r w:rsidRPr="0013379C">
        <w:rPr>
          <w:i/>
          <w:iCs/>
        </w:rPr>
        <w:t>25</w:t>
      </w:r>
      <w:r w:rsidRPr="0013379C">
        <w:t xml:space="preserve">(1), 18–30. </w:t>
      </w:r>
      <w:hyperlink r:id="rId13" w:history="1">
        <w:r w:rsidR="00192EDA" w:rsidRPr="003407EF">
          <w:rPr>
            <w:rStyle w:val="Hyperlink"/>
          </w:rPr>
          <w:t>https://doi-org.erl.lib.byu.edu/10.1027/2512-8442/a000005</w:t>
        </w:r>
      </w:hyperlink>
    </w:p>
    <w:p w14:paraId="35A55E2F" w14:textId="32B94F4C" w:rsidR="002505A0" w:rsidRDefault="002505A0" w:rsidP="002505A0">
      <w:pPr>
        <w:pStyle w:val="NormalWeb"/>
        <w:shd w:val="clear" w:color="auto" w:fill="FFFFFF"/>
        <w:spacing w:before="0" w:beforeAutospacing="0" w:after="0" w:afterAutospacing="0" w:line="480" w:lineRule="auto"/>
        <w:ind w:left="720" w:hanging="720"/>
      </w:pPr>
      <w:proofErr w:type="spellStart"/>
      <w:r w:rsidRPr="0013379C">
        <w:t>Fardouly</w:t>
      </w:r>
      <w:proofErr w:type="spellEnd"/>
      <w:r w:rsidRPr="0013379C">
        <w:t xml:space="preserve">, J., </w:t>
      </w:r>
      <w:proofErr w:type="spellStart"/>
      <w:r w:rsidRPr="0013379C">
        <w:t>Magson</w:t>
      </w:r>
      <w:proofErr w:type="spellEnd"/>
      <w:r w:rsidRPr="0013379C">
        <w:t xml:space="preserve">, N. R., </w:t>
      </w:r>
      <w:proofErr w:type="spellStart"/>
      <w:r w:rsidRPr="0013379C">
        <w:t>Johnco</w:t>
      </w:r>
      <w:proofErr w:type="spellEnd"/>
      <w:r w:rsidRPr="0013379C">
        <w:t xml:space="preserve">, C. J., Oar, E. L., &amp; </w:t>
      </w:r>
      <w:proofErr w:type="spellStart"/>
      <w:r w:rsidRPr="0013379C">
        <w:t>Rapee</w:t>
      </w:r>
      <w:proofErr w:type="spellEnd"/>
      <w:r w:rsidRPr="0013379C">
        <w:t xml:space="preserve">, R. M. (2018). Parental control of the time preadolescents </w:t>
      </w:r>
      <w:proofErr w:type="gramStart"/>
      <w:r w:rsidRPr="0013379C">
        <w:t>spend</w:t>
      </w:r>
      <w:proofErr w:type="gramEnd"/>
      <w:r w:rsidRPr="0013379C">
        <w:t xml:space="preserve"> on social media: Links with preadolescents’ social media </w:t>
      </w:r>
      <w:r w:rsidRPr="0013379C">
        <w:lastRenderedPageBreak/>
        <w:t>appearance comparisons and mental health.</w:t>
      </w:r>
      <w:r w:rsidRPr="0013379C">
        <w:rPr>
          <w:i/>
          <w:iCs/>
        </w:rPr>
        <w:t> Journal of Youth and Adolescence, 47</w:t>
      </w:r>
      <w:r w:rsidRPr="0013379C">
        <w:t>(7), 1456-1468. doi:10.1007/s10964-018-0870-1</w:t>
      </w:r>
    </w:p>
    <w:p w14:paraId="0A23D986" w14:textId="524BE16D" w:rsidR="00A52518" w:rsidRPr="0013379C" w:rsidRDefault="00A52518" w:rsidP="0029114B">
      <w:pPr>
        <w:spacing w:after="0"/>
        <w:ind w:left="720" w:hanging="748"/>
      </w:pPr>
      <w:proofErr w:type="spellStart"/>
      <w:r>
        <w:rPr>
          <w:rFonts w:eastAsia="Times New Roman" w:cs="Times New Roman"/>
          <w:szCs w:val="24"/>
        </w:rPr>
        <w:t>Faulstich</w:t>
      </w:r>
      <w:proofErr w:type="spellEnd"/>
      <w:r>
        <w:rPr>
          <w:rFonts w:eastAsia="Times New Roman" w:cs="Times New Roman"/>
          <w:szCs w:val="24"/>
        </w:rPr>
        <w:t xml:space="preserve">, M. E., Carey, M. P., &amp; Ruggiero, L., et al., (1986). Assessment of depression in childhood and adolescence: An evaluation of the Center for Epidemiological Studies Depression Scale for Children (CES-DC). </w:t>
      </w:r>
      <w:r>
        <w:rPr>
          <w:rFonts w:eastAsia="Times New Roman" w:cs="Times New Roman"/>
          <w:i/>
          <w:szCs w:val="24"/>
        </w:rPr>
        <w:t>American Journal of Psychiatry, 143</w:t>
      </w:r>
      <w:r>
        <w:rPr>
          <w:rFonts w:eastAsia="Times New Roman" w:cs="Times New Roman"/>
          <w:szCs w:val="24"/>
        </w:rPr>
        <w:t>(8), 1024–1027.</w:t>
      </w:r>
    </w:p>
    <w:p w14:paraId="3993264E" w14:textId="77777777" w:rsidR="002505A0" w:rsidRPr="0013379C" w:rsidRDefault="002505A0" w:rsidP="002505A0">
      <w:pPr>
        <w:pStyle w:val="NormalWeb"/>
        <w:shd w:val="clear" w:color="auto" w:fill="FFFFFF"/>
        <w:spacing w:before="0" w:beforeAutospacing="0" w:after="0" w:afterAutospacing="0" w:line="480" w:lineRule="auto"/>
        <w:ind w:left="720" w:hanging="720"/>
      </w:pPr>
      <w:proofErr w:type="spellStart"/>
      <w:r w:rsidRPr="0013379C">
        <w:t>Fikkers</w:t>
      </w:r>
      <w:proofErr w:type="spellEnd"/>
      <w:r w:rsidRPr="0013379C">
        <w:t>, K. M., Piotrowski, J. T., &amp; Valkenburg, P. M. (2017). A matter of style? exploring the effects of parental mediation styles on early adolescents’ media violence exposure and aggression.</w:t>
      </w:r>
      <w:r w:rsidRPr="0013379C">
        <w:rPr>
          <w:i/>
          <w:iCs/>
        </w:rPr>
        <w:t> Computers in Human Behavior, 70</w:t>
      </w:r>
      <w:r w:rsidRPr="0013379C">
        <w:t xml:space="preserve">, 407-415. </w:t>
      </w:r>
      <w:proofErr w:type="gramStart"/>
      <w:r w:rsidRPr="0013379C">
        <w:t>doi:10.1016/j.chb</w:t>
      </w:r>
      <w:proofErr w:type="gramEnd"/>
      <w:r w:rsidRPr="0013379C">
        <w:t>.2017.01.029</w:t>
      </w:r>
    </w:p>
    <w:p w14:paraId="5D315507" w14:textId="77777777" w:rsidR="002505A0" w:rsidRPr="0013379C" w:rsidRDefault="002505A0" w:rsidP="002505A0">
      <w:pPr>
        <w:spacing w:after="0"/>
        <w:ind w:left="720" w:hanging="720"/>
        <w:rPr>
          <w:rFonts w:eastAsia="Times New Roman" w:cs="Times New Roman"/>
          <w:szCs w:val="24"/>
        </w:rPr>
      </w:pPr>
      <w:proofErr w:type="spellStart"/>
      <w:r w:rsidRPr="0013379C">
        <w:rPr>
          <w:rFonts w:eastAsia="Times New Roman" w:cs="Times New Roman"/>
          <w:szCs w:val="24"/>
        </w:rPr>
        <w:t>Frison</w:t>
      </w:r>
      <w:proofErr w:type="spellEnd"/>
      <w:r w:rsidRPr="0013379C">
        <w:rPr>
          <w:rFonts w:eastAsia="Times New Roman" w:cs="Times New Roman"/>
          <w:szCs w:val="24"/>
        </w:rPr>
        <w:t xml:space="preserve">, E., &amp; </w:t>
      </w:r>
      <w:proofErr w:type="spellStart"/>
      <w:r w:rsidRPr="0013379C">
        <w:rPr>
          <w:rFonts w:eastAsia="Times New Roman" w:cs="Times New Roman"/>
          <w:szCs w:val="24"/>
        </w:rPr>
        <w:t>Eggermont</w:t>
      </w:r>
      <w:proofErr w:type="spellEnd"/>
      <w:r w:rsidRPr="0013379C">
        <w:rPr>
          <w:rFonts w:eastAsia="Times New Roman" w:cs="Times New Roman"/>
          <w:szCs w:val="24"/>
        </w:rPr>
        <w:t>, S. (2017). Browsing, posting, and liking on Instagram: The reciprocal relationships between different types of Instagram use and adolescents' depressed mood. </w:t>
      </w:r>
      <w:r w:rsidRPr="0013379C">
        <w:rPr>
          <w:rFonts w:eastAsia="Times New Roman" w:cs="Times New Roman"/>
          <w:i/>
          <w:iCs/>
          <w:szCs w:val="24"/>
        </w:rPr>
        <w:t>Cyberpsychology, Behavior, And Social Networking</w:t>
      </w:r>
      <w:r w:rsidRPr="0013379C">
        <w:rPr>
          <w:rFonts w:eastAsia="Times New Roman" w:cs="Times New Roman"/>
          <w:szCs w:val="24"/>
        </w:rPr>
        <w:t>, </w:t>
      </w:r>
      <w:r w:rsidRPr="0013379C">
        <w:rPr>
          <w:rFonts w:eastAsia="Times New Roman" w:cs="Times New Roman"/>
          <w:i/>
          <w:iCs/>
          <w:szCs w:val="24"/>
        </w:rPr>
        <w:t>20</w:t>
      </w:r>
      <w:r w:rsidRPr="0013379C">
        <w:rPr>
          <w:rFonts w:eastAsia="Times New Roman" w:cs="Times New Roman"/>
          <w:szCs w:val="24"/>
        </w:rPr>
        <w:t>(10), 603-609. doi:10.1089/cyber.2017.0156</w:t>
      </w:r>
    </w:p>
    <w:p w14:paraId="4897CD73"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Gentile, D. A., Choo, H., </w:t>
      </w:r>
      <w:proofErr w:type="spellStart"/>
      <w:r w:rsidRPr="0013379C">
        <w:t>Liau</w:t>
      </w:r>
      <w:proofErr w:type="spellEnd"/>
      <w:r w:rsidRPr="0013379C">
        <w:t>, A., Sim, T., Li, D., Fung, D., &amp; Khoo, A. (2011). Pathological video game use among youths: A two-year longitudinal study.</w:t>
      </w:r>
      <w:r w:rsidRPr="0013379C">
        <w:rPr>
          <w:i/>
          <w:iCs/>
        </w:rPr>
        <w:t> Pediatrics, 127</w:t>
      </w:r>
      <w:r w:rsidRPr="0013379C">
        <w:t>(2), e329. doi:10.1542/peds.2010-1353</w:t>
      </w:r>
    </w:p>
    <w:p w14:paraId="02B1A1CD"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Gentile, D. A., Nathanson, A. I., Rasmussen, E. E., Reimer, R. A., &amp; Walsh, D. A. (2012). Do you see what I see? Parent and child reports of parental monitoring of media. Family Relations, 61(3), 470-487. 10.1111/j.1741-3729.</w:t>
      </w:r>
      <w:proofErr w:type="gramStart"/>
      <w:r w:rsidRPr="0013379C">
        <w:rPr>
          <w:rFonts w:eastAsia="Times New Roman" w:cs="Times New Roman"/>
          <w:szCs w:val="24"/>
        </w:rPr>
        <w:t>2012.00709.x</w:t>
      </w:r>
      <w:proofErr w:type="gramEnd"/>
    </w:p>
    <w:p w14:paraId="7398F3F6"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Gentile, D. A., Reimer, R. A., Nathanson, A. I., Walsh, D. A., &amp; Eisenmann, J. C. (2014). Protective effects of parental monitoring of children’s media use: A prospective study.</w:t>
      </w:r>
      <w:r w:rsidRPr="0013379C">
        <w:rPr>
          <w:i/>
          <w:iCs/>
        </w:rPr>
        <w:t> JAMA Pediatrics, 168</w:t>
      </w:r>
      <w:r w:rsidRPr="0013379C">
        <w:t>(5), 479-484. doi:10.1001/jamapediatrics.2014.146</w:t>
      </w:r>
    </w:p>
    <w:p w14:paraId="4DD410F1" w14:textId="24AEF394" w:rsidR="002505A0" w:rsidRDefault="002505A0" w:rsidP="002505A0">
      <w:pPr>
        <w:spacing w:after="0"/>
        <w:ind w:left="720" w:hanging="720"/>
        <w:rPr>
          <w:rFonts w:eastAsia="Times New Roman" w:cs="Times New Roman"/>
          <w:szCs w:val="24"/>
        </w:rPr>
      </w:pPr>
      <w:r w:rsidRPr="0013379C">
        <w:rPr>
          <w:rFonts w:eastAsia="Times New Roman" w:cs="Times New Roman"/>
          <w:szCs w:val="24"/>
        </w:rPr>
        <w:lastRenderedPageBreak/>
        <w:t xml:space="preserve">Graber, J., &amp; Sontag, L. (2009). Internalizing problems during adolescence. In R. Lerner &amp; L. Steinberg (Eds.), </w:t>
      </w:r>
      <w:r w:rsidRPr="0013379C">
        <w:rPr>
          <w:rFonts w:eastAsia="Times New Roman" w:cs="Times New Roman"/>
          <w:i/>
          <w:iCs/>
          <w:szCs w:val="24"/>
        </w:rPr>
        <w:t>Handbook of adolescent psychology</w:t>
      </w:r>
      <w:r w:rsidRPr="0013379C">
        <w:rPr>
          <w:rFonts w:eastAsia="Times New Roman" w:cs="Times New Roman"/>
          <w:szCs w:val="24"/>
        </w:rPr>
        <w:t xml:space="preserve"> (3rd ed., Vol .1, pp. 642-682). New </w:t>
      </w:r>
      <w:proofErr w:type="spellStart"/>
      <w:r w:rsidRPr="0013379C">
        <w:rPr>
          <w:rFonts w:eastAsia="Times New Roman" w:cs="Times New Roman"/>
          <w:szCs w:val="24"/>
        </w:rPr>
        <w:t>york</w:t>
      </w:r>
      <w:proofErr w:type="spellEnd"/>
      <w:r w:rsidRPr="0013379C">
        <w:rPr>
          <w:rFonts w:eastAsia="Times New Roman" w:cs="Times New Roman"/>
          <w:szCs w:val="24"/>
        </w:rPr>
        <w:t>: Wiley.</w:t>
      </w:r>
    </w:p>
    <w:p w14:paraId="66C344C9" w14:textId="0AC1E5C5" w:rsidR="0002430D" w:rsidRPr="0002430D" w:rsidRDefault="0002430D" w:rsidP="002505A0">
      <w:pPr>
        <w:spacing w:after="0"/>
        <w:ind w:left="720" w:hanging="720"/>
        <w:rPr>
          <w:rFonts w:eastAsia="Times New Roman" w:cs="Times New Roman"/>
          <w:szCs w:val="24"/>
        </w:rPr>
      </w:pPr>
      <w:r>
        <w:rPr>
          <w:rFonts w:eastAsia="Times New Roman" w:cs="Times New Roman"/>
          <w:szCs w:val="24"/>
        </w:rPr>
        <w:t xml:space="preserve">Greenberg, B. S., Sherry, J., Lachlan, K., Lucas, K., &amp; Holmstrom, A. (2008). Orientations to video games among gender and age groups. </w:t>
      </w:r>
      <w:r>
        <w:rPr>
          <w:rFonts w:eastAsia="Times New Roman" w:cs="Times New Roman"/>
          <w:i/>
          <w:szCs w:val="24"/>
        </w:rPr>
        <w:t xml:space="preserve">Simulation and Gaming, 41, </w:t>
      </w:r>
      <w:r>
        <w:rPr>
          <w:rFonts w:eastAsia="Times New Roman" w:cs="Times New Roman"/>
          <w:szCs w:val="24"/>
        </w:rPr>
        <w:t xml:space="preserve">238-259. </w:t>
      </w:r>
      <w:proofErr w:type="spellStart"/>
      <w:r>
        <w:rPr>
          <w:rFonts w:eastAsia="Times New Roman" w:cs="Times New Roman"/>
          <w:szCs w:val="24"/>
        </w:rPr>
        <w:t>doi</w:t>
      </w:r>
      <w:proofErr w:type="spellEnd"/>
      <w:r>
        <w:rPr>
          <w:rFonts w:eastAsia="Times New Roman" w:cs="Times New Roman"/>
          <w:szCs w:val="24"/>
        </w:rPr>
        <w:t xml:space="preserve">: </w:t>
      </w:r>
      <w:hyperlink r:id="rId14" w:history="1">
        <w:r>
          <w:rPr>
            <w:rStyle w:val="Hyperlink"/>
            <w:rFonts w:ascii="Arial" w:hAnsi="Arial" w:cs="Arial"/>
            <w:color w:val="336699"/>
            <w:sz w:val="21"/>
            <w:szCs w:val="21"/>
            <w:shd w:val="clear" w:color="auto" w:fill="FFFFFF"/>
          </w:rPr>
          <w:t>10.1177/1046878108319930</w:t>
        </w:r>
      </w:hyperlink>
    </w:p>
    <w:p w14:paraId="18BFCE49" w14:textId="5D78DCC4" w:rsidR="006B62E8" w:rsidRPr="006B62E8" w:rsidRDefault="006B62E8" w:rsidP="002505A0">
      <w:pPr>
        <w:spacing w:after="0"/>
        <w:ind w:left="720" w:hanging="720"/>
        <w:rPr>
          <w:rFonts w:eastAsia="Times New Roman" w:cs="Times New Roman"/>
          <w:szCs w:val="24"/>
        </w:rPr>
      </w:pPr>
      <w:r>
        <w:rPr>
          <w:rFonts w:eastAsia="Times New Roman" w:cs="Times New Roman"/>
          <w:szCs w:val="24"/>
        </w:rPr>
        <w:t xml:space="preserve">Hayward, C., &amp; Sanborn, K. (2002). Puberty and the emergence of gender differences in psychopathology. </w:t>
      </w:r>
      <w:r>
        <w:rPr>
          <w:rFonts w:eastAsia="Times New Roman" w:cs="Times New Roman"/>
          <w:i/>
          <w:szCs w:val="24"/>
        </w:rPr>
        <w:t xml:space="preserve">Journal of Adolescent Health, 30, </w:t>
      </w:r>
      <w:r>
        <w:rPr>
          <w:rFonts w:eastAsia="Times New Roman" w:cs="Times New Roman"/>
          <w:szCs w:val="24"/>
        </w:rPr>
        <w:t xml:space="preserve">49-58. </w:t>
      </w:r>
      <w:proofErr w:type="spellStart"/>
      <w:r>
        <w:rPr>
          <w:rFonts w:eastAsia="Times New Roman" w:cs="Times New Roman"/>
          <w:szCs w:val="24"/>
        </w:rPr>
        <w:t>doi</w:t>
      </w:r>
      <w:proofErr w:type="spellEnd"/>
      <w:r w:rsidRPr="006B62E8">
        <w:rPr>
          <w:rFonts w:eastAsia="Times New Roman" w:cs="Times New Roman"/>
          <w:szCs w:val="24"/>
        </w:rPr>
        <w:t xml:space="preserve">: </w:t>
      </w:r>
      <w:hyperlink r:id="rId15" w:tgtFrame="_blank" w:tooltip="Persistent link using digital object identifier" w:history="1">
        <w:r w:rsidRPr="00063995">
          <w:rPr>
            <w:rStyle w:val="Hyperlink"/>
            <w:rFonts w:cs="Times New Roman"/>
            <w:color w:val="E9711C"/>
            <w:szCs w:val="24"/>
          </w:rPr>
          <w:t>10.1016/S1054-139X(02)00336-1</w:t>
        </w:r>
      </w:hyperlink>
    </w:p>
    <w:p w14:paraId="5B9ABF99"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Holtz, P., &amp; Appel, M. (2011). Internet use and video gaming predict problem behavior in early adolescence. </w:t>
      </w:r>
      <w:r w:rsidRPr="0013379C">
        <w:rPr>
          <w:rFonts w:eastAsia="Times New Roman" w:cs="Times New Roman"/>
          <w:i/>
          <w:iCs/>
          <w:szCs w:val="24"/>
        </w:rPr>
        <w:t>Journal of Adolescence</w:t>
      </w:r>
      <w:r w:rsidRPr="0013379C">
        <w:rPr>
          <w:rFonts w:eastAsia="Times New Roman" w:cs="Times New Roman"/>
          <w:szCs w:val="24"/>
        </w:rPr>
        <w:t>, </w:t>
      </w:r>
      <w:r w:rsidRPr="0013379C">
        <w:rPr>
          <w:rFonts w:eastAsia="Times New Roman" w:cs="Times New Roman"/>
          <w:i/>
          <w:iCs/>
          <w:szCs w:val="24"/>
        </w:rPr>
        <w:t>34</w:t>
      </w:r>
      <w:r>
        <w:rPr>
          <w:rFonts w:eastAsia="Times New Roman" w:cs="Times New Roman"/>
          <w:szCs w:val="24"/>
        </w:rPr>
        <w:t xml:space="preserve">(1), 49–58. </w:t>
      </w:r>
      <w:r w:rsidRPr="0013379C">
        <w:rPr>
          <w:rFonts w:eastAsia="Times New Roman" w:cs="Times New Roman"/>
          <w:szCs w:val="24"/>
        </w:rPr>
        <w:t>https://doi.org/10.1016/j.adolescence.2010.02.004</w:t>
      </w:r>
    </w:p>
    <w:p w14:paraId="5AB52673" w14:textId="2FA95898" w:rsidR="002505A0" w:rsidRDefault="002505A0" w:rsidP="002505A0">
      <w:pPr>
        <w:pStyle w:val="NormalWeb"/>
        <w:shd w:val="clear" w:color="auto" w:fill="FFFFFF"/>
        <w:spacing w:before="0" w:beforeAutospacing="0" w:after="0" w:afterAutospacing="0" w:line="480" w:lineRule="auto"/>
        <w:ind w:left="720" w:hanging="720"/>
      </w:pPr>
      <w:r w:rsidRPr="0013379C">
        <w:t xml:space="preserve">Houghton, S., Lawrence, D., Hunter, S. C., Rosenberg, M., </w:t>
      </w:r>
      <w:proofErr w:type="spellStart"/>
      <w:r w:rsidRPr="0013379C">
        <w:t>Zadow</w:t>
      </w:r>
      <w:proofErr w:type="spellEnd"/>
      <w:r w:rsidRPr="0013379C">
        <w:t>, C., Wood, L., &amp; Shilton, T. (2018). Reciprocal relationships between trajectories of depressive symptoms and screen media use during adolescence.</w:t>
      </w:r>
      <w:r w:rsidRPr="0013379C">
        <w:rPr>
          <w:i/>
          <w:iCs/>
        </w:rPr>
        <w:t> Journal of Youth and Adolescence,</w:t>
      </w:r>
      <w:r>
        <w:rPr>
          <w:i/>
          <w:iCs/>
        </w:rPr>
        <w:t xml:space="preserve"> </w:t>
      </w:r>
      <w:r w:rsidRPr="0013379C">
        <w:t>1-15. doi:10.1007/s10964-018-0901-y</w:t>
      </w:r>
    </w:p>
    <w:p w14:paraId="7290E9C2" w14:textId="276D2242" w:rsidR="002505A0" w:rsidRDefault="002505A0" w:rsidP="002505A0">
      <w:pPr>
        <w:spacing w:after="0"/>
        <w:ind w:left="720" w:hanging="720"/>
        <w:rPr>
          <w:rFonts w:eastAsia="Times New Roman" w:cs="Times New Roman"/>
          <w:szCs w:val="24"/>
        </w:rPr>
      </w:pPr>
      <w:proofErr w:type="spellStart"/>
      <w:r w:rsidRPr="0013379C">
        <w:rPr>
          <w:rFonts w:eastAsia="Times New Roman" w:cs="Times New Roman"/>
          <w:szCs w:val="24"/>
        </w:rPr>
        <w:t>Hussong</w:t>
      </w:r>
      <w:proofErr w:type="spellEnd"/>
      <w:r w:rsidRPr="0013379C">
        <w:rPr>
          <w:rFonts w:eastAsia="Times New Roman" w:cs="Times New Roman"/>
          <w:szCs w:val="24"/>
        </w:rPr>
        <w:t xml:space="preserve">, A. M., Jones, D. J., Stein, G. L., </w:t>
      </w:r>
      <w:proofErr w:type="spellStart"/>
      <w:r w:rsidRPr="0013379C">
        <w:rPr>
          <w:rFonts w:eastAsia="Times New Roman" w:cs="Times New Roman"/>
          <w:szCs w:val="24"/>
        </w:rPr>
        <w:t>Baucom</w:t>
      </w:r>
      <w:proofErr w:type="spellEnd"/>
      <w:r w:rsidRPr="0013379C">
        <w:rPr>
          <w:rFonts w:eastAsia="Times New Roman" w:cs="Times New Roman"/>
          <w:szCs w:val="24"/>
        </w:rPr>
        <w:t xml:space="preserve">, D. H., &amp; </w:t>
      </w:r>
      <w:proofErr w:type="spellStart"/>
      <w:r w:rsidRPr="0013379C">
        <w:rPr>
          <w:rFonts w:eastAsia="Times New Roman" w:cs="Times New Roman"/>
          <w:szCs w:val="24"/>
        </w:rPr>
        <w:t>Boeding</w:t>
      </w:r>
      <w:proofErr w:type="spellEnd"/>
      <w:r w:rsidRPr="0013379C">
        <w:rPr>
          <w:rFonts w:eastAsia="Times New Roman" w:cs="Times New Roman"/>
          <w:szCs w:val="24"/>
        </w:rPr>
        <w:t>, S. (2011). An internalizing pathway to alcohol use and disorder. </w:t>
      </w:r>
      <w:r w:rsidRPr="0013379C">
        <w:rPr>
          <w:rFonts w:eastAsia="Times New Roman" w:cs="Times New Roman"/>
          <w:i/>
          <w:iCs/>
          <w:szCs w:val="24"/>
        </w:rPr>
        <w:t>Psychology of Addictive Behaviors</w:t>
      </w:r>
      <w:r w:rsidRPr="0013379C">
        <w:rPr>
          <w:rFonts w:eastAsia="Times New Roman" w:cs="Times New Roman"/>
          <w:szCs w:val="24"/>
        </w:rPr>
        <w:t>, </w:t>
      </w:r>
      <w:r w:rsidRPr="0013379C">
        <w:rPr>
          <w:rFonts w:eastAsia="Times New Roman" w:cs="Times New Roman"/>
          <w:i/>
          <w:iCs/>
          <w:szCs w:val="24"/>
        </w:rPr>
        <w:t>25</w:t>
      </w:r>
      <w:r w:rsidRPr="0013379C">
        <w:rPr>
          <w:rFonts w:eastAsia="Times New Roman" w:cs="Times New Roman"/>
          <w:szCs w:val="24"/>
        </w:rPr>
        <w:t xml:space="preserve">(3), 390–404. </w:t>
      </w:r>
      <w:hyperlink r:id="rId16" w:history="1">
        <w:r w:rsidR="00B97B81" w:rsidRPr="000C49AE">
          <w:rPr>
            <w:rStyle w:val="Hyperlink"/>
            <w:rFonts w:eastAsia="Times New Roman" w:cs="Times New Roman"/>
            <w:szCs w:val="24"/>
          </w:rPr>
          <w:t>https://doi.org/10.1037/a0024519</w:t>
        </w:r>
      </w:hyperlink>
    </w:p>
    <w:p w14:paraId="7DD12B3B" w14:textId="169099EC" w:rsidR="00495B10" w:rsidRDefault="00495B10" w:rsidP="00495B10">
      <w:pPr>
        <w:pStyle w:val="NormalWeb"/>
        <w:shd w:val="clear" w:color="auto" w:fill="FFFFFF"/>
        <w:spacing w:before="0" w:beforeAutospacing="0" w:after="0" w:afterAutospacing="0" w:line="480" w:lineRule="auto"/>
        <w:ind w:left="720" w:hanging="720"/>
      </w:pPr>
      <w:proofErr w:type="spellStart"/>
      <w:r w:rsidRPr="0013379C">
        <w:t>Jelenchick</w:t>
      </w:r>
      <w:proofErr w:type="spellEnd"/>
      <w:r w:rsidRPr="0013379C">
        <w:t>, L. A., Eickhoff, J. C., &amp; Moreno, M. A. (2013). 'Facebook depression?' social networking site use and depression in older adolescents.</w:t>
      </w:r>
      <w:r w:rsidRPr="0013379C">
        <w:rPr>
          <w:i/>
          <w:iCs/>
        </w:rPr>
        <w:t> Journal of Adolescent Health, 52</w:t>
      </w:r>
      <w:r w:rsidRPr="0013379C">
        <w:t xml:space="preserve">(1), 128-130. </w:t>
      </w:r>
      <w:proofErr w:type="gramStart"/>
      <w:r w:rsidRPr="0013379C">
        <w:t>doi:10.1016/j.jadohealth</w:t>
      </w:r>
      <w:proofErr w:type="gramEnd"/>
      <w:r w:rsidRPr="0013379C">
        <w:t>.2012.05.008</w:t>
      </w:r>
    </w:p>
    <w:p w14:paraId="22D1C255" w14:textId="71986114" w:rsidR="00B97B81" w:rsidRPr="0013379C" w:rsidRDefault="00B97B81" w:rsidP="002505A0">
      <w:pPr>
        <w:spacing w:after="0"/>
        <w:ind w:left="720" w:hanging="720"/>
        <w:rPr>
          <w:rFonts w:eastAsia="Times New Roman" w:cs="Times New Roman"/>
          <w:szCs w:val="24"/>
        </w:rPr>
      </w:pPr>
      <w:r w:rsidRPr="00B97B81">
        <w:rPr>
          <w:rFonts w:eastAsia="Times New Roman" w:cs="Times New Roman"/>
          <w:szCs w:val="24"/>
        </w:rPr>
        <w:lastRenderedPageBreak/>
        <w:t xml:space="preserve">Kelley, A. E., </w:t>
      </w:r>
      <w:proofErr w:type="spellStart"/>
      <w:r w:rsidRPr="00B97B81">
        <w:rPr>
          <w:rFonts w:eastAsia="Times New Roman" w:cs="Times New Roman"/>
          <w:szCs w:val="24"/>
        </w:rPr>
        <w:t>Schochet</w:t>
      </w:r>
      <w:proofErr w:type="spellEnd"/>
      <w:r w:rsidRPr="00B97B81">
        <w:rPr>
          <w:rFonts w:eastAsia="Times New Roman" w:cs="Times New Roman"/>
          <w:szCs w:val="24"/>
        </w:rPr>
        <w:t>, T., &amp; Landry, C. F. (2004). Risk taking and novelty seeking in adolescence: introduction to part I. </w:t>
      </w:r>
      <w:r w:rsidRPr="00B97B81">
        <w:rPr>
          <w:rFonts w:eastAsia="Times New Roman" w:cs="Times New Roman"/>
          <w:i/>
          <w:iCs/>
          <w:szCs w:val="24"/>
        </w:rPr>
        <w:t>Annals of the New York Academy of Sciences</w:t>
      </w:r>
      <w:r w:rsidRPr="00B97B81">
        <w:rPr>
          <w:rFonts w:eastAsia="Times New Roman" w:cs="Times New Roman"/>
          <w:szCs w:val="24"/>
        </w:rPr>
        <w:t>, </w:t>
      </w:r>
      <w:r w:rsidRPr="00B97B81">
        <w:rPr>
          <w:rFonts w:eastAsia="Times New Roman" w:cs="Times New Roman"/>
          <w:i/>
          <w:iCs/>
          <w:szCs w:val="24"/>
        </w:rPr>
        <w:t>1021</w:t>
      </w:r>
      <w:r w:rsidRPr="00B97B81">
        <w:rPr>
          <w:rFonts w:eastAsia="Times New Roman" w:cs="Times New Roman"/>
          <w:szCs w:val="24"/>
        </w:rPr>
        <w:t>(1), 27-32.</w:t>
      </w:r>
    </w:p>
    <w:p w14:paraId="7D12D4F6"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Lai, C. M., </w:t>
      </w:r>
      <w:proofErr w:type="spellStart"/>
      <w:r w:rsidRPr="0013379C">
        <w:rPr>
          <w:rFonts w:eastAsia="Times New Roman" w:cs="Times New Roman"/>
          <w:szCs w:val="24"/>
        </w:rPr>
        <w:t>Mak</w:t>
      </w:r>
      <w:proofErr w:type="spellEnd"/>
      <w:r w:rsidRPr="0013379C">
        <w:rPr>
          <w:rFonts w:eastAsia="Times New Roman" w:cs="Times New Roman"/>
          <w:szCs w:val="24"/>
        </w:rPr>
        <w:t xml:space="preserve">, K. K., Watanabe, H., </w:t>
      </w:r>
      <w:proofErr w:type="spellStart"/>
      <w:r w:rsidRPr="0013379C">
        <w:rPr>
          <w:rFonts w:eastAsia="Times New Roman" w:cs="Times New Roman"/>
          <w:szCs w:val="24"/>
        </w:rPr>
        <w:t>Jeong</w:t>
      </w:r>
      <w:proofErr w:type="spellEnd"/>
      <w:r w:rsidRPr="0013379C">
        <w:rPr>
          <w:rFonts w:eastAsia="Times New Roman" w:cs="Times New Roman"/>
          <w:szCs w:val="24"/>
        </w:rPr>
        <w:t xml:space="preserve">, J., Kim, D., </w:t>
      </w:r>
      <w:proofErr w:type="spellStart"/>
      <w:r w:rsidRPr="0013379C">
        <w:rPr>
          <w:rFonts w:eastAsia="Times New Roman" w:cs="Times New Roman"/>
          <w:szCs w:val="24"/>
        </w:rPr>
        <w:t>Bahar</w:t>
      </w:r>
      <w:proofErr w:type="spellEnd"/>
      <w:r w:rsidRPr="0013379C">
        <w:rPr>
          <w:rFonts w:eastAsia="Times New Roman" w:cs="Times New Roman"/>
          <w:szCs w:val="24"/>
        </w:rPr>
        <w:t xml:space="preserve">, N., … Cheng, C. (2015). The mediating role of internet addiction in depression, social anxiety, and psychosocial well-being among adolescents in six Asian countries: </w:t>
      </w:r>
      <w:r>
        <w:rPr>
          <w:rFonts w:eastAsia="Times New Roman" w:cs="Times New Roman"/>
          <w:szCs w:val="24"/>
        </w:rPr>
        <w:t xml:space="preserve">A structural equation modelling </w:t>
      </w:r>
      <w:r w:rsidRPr="0013379C">
        <w:rPr>
          <w:rFonts w:eastAsia="Times New Roman" w:cs="Times New Roman"/>
          <w:szCs w:val="24"/>
        </w:rPr>
        <w:t>approach. </w:t>
      </w:r>
      <w:r w:rsidRPr="0013379C">
        <w:rPr>
          <w:rFonts w:eastAsia="Times New Roman" w:cs="Times New Roman"/>
          <w:i/>
          <w:iCs/>
          <w:szCs w:val="24"/>
        </w:rPr>
        <w:t>Public Health</w:t>
      </w:r>
      <w:r w:rsidRPr="0013379C">
        <w:rPr>
          <w:rFonts w:eastAsia="Times New Roman" w:cs="Times New Roman"/>
          <w:szCs w:val="24"/>
        </w:rPr>
        <w:t>, </w:t>
      </w:r>
      <w:r w:rsidRPr="0013379C">
        <w:rPr>
          <w:rFonts w:eastAsia="Times New Roman" w:cs="Times New Roman"/>
          <w:i/>
          <w:iCs/>
          <w:szCs w:val="24"/>
        </w:rPr>
        <w:t>129</w:t>
      </w:r>
      <w:r w:rsidRPr="0013379C">
        <w:rPr>
          <w:rFonts w:eastAsia="Times New Roman" w:cs="Times New Roman"/>
          <w:szCs w:val="24"/>
        </w:rPr>
        <w:t>(9), 1224–1236. https://doi.org/10.1016/j.puhe.2015.07.031</w:t>
      </w:r>
    </w:p>
    <w:p w14:paraId="5680CE50"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Lenhart A. (2015, April 9). </w:t>
      </w:r>
      <w:proofErr w:type="gramStart"/>
      <w:r w:rsidRPr="0013379C">
        <w:rPr>
          <w:rFonts w:eastAsia="Times New Roman" w:cs="Times New Roman"/>
          <w:i/>
          <w:iCs/>
          <w:szCs w:val="24"/>
        </w:rPr>
        <w:t>A Majority of</w:t>
      </w:r>
      <w:proofErr w:type="gramEnd"/>
      <w:r w:rsidRPr="0013379C">
        <w:rPr>
          <w:rFonts w:eastAsia="Times New Roman" w:cs="Times New Roman"/>
          <w:i/>
          <w:iCs/>
          <w:szCs w:val="24"/>
        </w:rPr>
        <w:t xml:space="preserve"> American Teens Report Access to a Computer, Game Console, Smartphone and a Tablet.</w:t>
      </w:r>
      <w:r w:rsidRPr="0013379C">
        <w:rPr>
          <w:rFonts w:eastAsia="Times New Roman" w:cs="Times New Roman"/>
          <w:szCs w:val="24"/>
        </w:rPr>
        <w:t xml:space="preserve"> Pew </w:t>
      </w:r>
      <w:r>
        <w:rPr>
          <w:rFonts w:eastAsia="Times New Roman" w:cs="Times New Roman"/>
          <w:szCs w:val="24"/>
        </w:rPr>
        <w:t xml:space="preserve">Research Center. Retrieved from </w:t>
      </w:r>
      <w:r w:rsidRPr="0013379C">
        <w:rPr>
          <w:rFonts w:eastAsia="Times New Roman" w:cs="Times New Roman"/>
          <w:szCs w:val="24"/>
        </w:rPr>
        <w:t>http://www.pewinternet.org/2015/04/09/a-majority-of-american-teens-report-access-to-a-computer-game-console-smartphone-and-a-tablet/</w:t>
      </w:r>
    </w:p>
    <w:p w14:paraId="58D1E459"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Maras, D., </w:t>
      </w:r>
      <w:proofErr w:type="spellStart"/>
      <w:r w:rsidRPr="0013379C">
        <w:rPr>
          <w:rFonts w:eastAsia="Times New Roman" w:cs="Times New Roman"/>
          <w:szCs w:val="24"/>
        </w:rPr>
        <w:t>Flament</w:t>
      </w:r>
      <w:proofErr w:type="spellEnd"/>
      <w:r w:rsidRPr="0013379C">
        <w:rPr>
          <w:rFonts w:eastAsia="Times New Roman" w:cs="Times New Roman"/>
          <w:szCs w:val="24"/>
        </w:rPr>
        <w:t>, M. F., Murray, M., Buchholz, A., Henderson, K. A., Obeid, N., &amp; Goldfield, G. S. (2015). Screen time is associated with depression and anxiety in Canadian youth. </w:t>
      </w:r>
      <w:r w:rsidRPr="0013379C">
        <w:rPr>
          <w:rFonts w:eastAsia="Times New Roman" w:cs="Times New Roman"/>
          <w:i/>
          <w:iCs/>
          <w:szCs w:val="24"/>
        </w:rPr>
        <w:t xml:space="preserve">Preventive Medicine: An International Journal Devoted </w:t>
      </w:r>
      <w:proofErr w:type="gramStart"/>
      <w:r w:rsidRPr="0013379C">
        <w:rPr>
          <w:rFonts w:eastAsia="Times New Roman" w:cs="Times New Roman"/>
          <w:i/>
          <w:iCs/>
          <w:szCs w:val="24"/>
        </w:rPr>
        <w:t>To</w:t>
      </w:r>
      <w:proofErr w:type="gramEnd"/>
      <w:r w:rsidRPr="0013379C">
        <w:rPr>
          <w:rFonts w:eastAsia="Times New Roman" w:cs="Times New Roman"/>
          <w:i/>
          <w:iCs/>
          <w:szCs w:val="24"/>
        </w:rPr>
        <w:t xml:space="preserve"> Practice And Theory</w:t>
      </w:r>
      <w:r w:rsidRPr="0013379C">
        <w:rPr>
          <w:rFonts w:eastAsia="Times New Roman" w:cs="Times New Roman"/>
          <w:szCs w:val="24"/>
        </w:rPr>
        <w:t>, </w:t>
      </w:r>
      <w:r w:rsidRPr="0013379C">
        <w:rPr>
          <w:rFonts w:eastAsia="Times New Roman" w:cs="Times New Roman"/>
          <w:i/>
          <w:iCs/>
          <w:szCs w:val="24"/>
        </w:rPr>
        <w:t>73</w:t>
      </w:r>
      <w:r w:rsidRPr="0013379C">
        <w:rPr>
          <w:rFonts w:eastAsia="Times New Roman" w:cs="Times New Roman"/>
          <w:szCs w:val="24"/>
        </w:rPr>
        <w:t xml:space="preserve">133-138. </w:t>
      </w:r>
      <w:proofErr w:type="gramStart"/>
      <w:r w:rsidRPr="0013379C">
        <w:rPr>
          <w:rFonts w:eastAsia="Times New Roman" w:cs="Times New Roman"/>
          <w:szCs w:val="24"/>
        </w:rPr>
        <w:t>doi:10.1016/j.ypmed</w:t>
      </w:r>
      <w:proofErr w:type="gramEnd"/>
      <w:r w:rsidRPr="0013379C">
        <w:rPr>
          <w:rFonts w:eastAsia="Times New Roman" w:cs="Times New Roman"/>
          <w:szCs w:val="24"/>
        </w:rPr>
        <w:t>.2015.01.029</w:t>
      </w:r>
    </w:p>
    <w:p w14:paraId="07320320" w14:textId="5465BDD2" w:rsidR="002505A0" w:rsidRDefault="002505A0" w:rsidP="002505A0">
      <w:pPr>
        <w:pStyle w:val="NormalWeb"/>
        <w:shd w:val="clear" w:color="auto" w:fill="FFFFFF"/>
        <w:spacing w:before="0" w:beforeAutospacing="0" w:after="0" w:afterAutospacing="0" w:line="480" w:lineRule="auto"/>
        <w:ind w:left="720" w:hanging="720"/>
      </w:pPr>
      <w:r w:rsidRPr="0013379C">
        <w:t xml:space="preserve">Marino, C., </w:t>
      </w:r>
      <w:proofErr w:type="spellStart"/>
      <w:r w:rsidRPr="0013379C">
        <w:t>Vieno</w:t>
      </w:r>
      <w:proofErr w:type="spellEnd"/>
      <w:r w:rsidRPr="0013379C">
        <w:t xml:space="preserve">, A., Moss, A. C., Caselli, G., </w:t>
      </w:r>
      <w:proofErr w:type="spellStart"/>
      <w:r w:rsidRPr="0013379C">
        <w:t>Nikčević</w:t>
      </w:r>
      <w:proofErr w:type="spellEnd"/>
      <w:r w:rsidRPr="0013379C">
        <w:t xml:space="preserve">, A. V., &amp; Spada, M. M. (2016). Personality, motives and metacognitions as predictors of problematic </w:t>
      </w:r>
      <w:proofErr w:type="spellStart"/>
      <w:r w:rsidRPr="0013379C">
        <w:t>facebook</w:t>
      </w:r>
      <w:proofErr w:type="spellEnd"/>
      <w:r w:rsidRPr="0013379C">
        <w:t xml:space="preserve"> use in university students.</w:t>
      </w:r>
      <w:r w:rsidRPr="0013379C">
        <w:rPr>
          <w:i/>
          <w:iCs/>
        </w:rPr>
        <w:t> Personality and Individual Differences, 101</w:t>
      </w:r>
      <w:r w:rsidRPr="0013379C">
        <w:t xml:space="preserve">, 70-77. </w:t>
      </w:r>
      <w:proofErr w:type="gramStart"/>
      <w:r w:rsidRPr="0013379C">
        <w:t>doi:10.1016/j.paid</w:t>
      </w:r>
      <w:proofErr w:type="gramEnd"/>
      <w:r w:rsidRPr="0013379C">
        <w:t>.2016.05.053</w:t>
      </w:r>
    </w:p>
    <w:p w14:paraId="5E2FFD26" w14:textId="5EEB3FA2" w:rsidR="006B62E8" w:rsidRPr="00F12CA8" w:rsidRDefault="006B62E8" w:rsidP="002505A0">
      <w:pPr>
        <w:pStyle w:val="NormalWeb"/>
        <w:shd w:val="clear" w:color="auto" w:fill="FFFFFF"/>
        <w:spacing w:before="0" w:beforeAutospacing="0" w:after="0" w:afterAutospacing="0" w:line="480" w:lineRule="auto"/>
        <w:ind w:left="720" w:hanging="720"/>
      </w:pPr>
      <w:proofErr w:type="spellStart"/>
      <w:r>
        <w:t>Mojtabai</w:t>
      </w:r>
      <w:proofErr w:type="spellEnd"/>
      <w:r>
        <w:t xml:space="preserve">, R., </w:t>
      </w:r>
      <w:proofErr w:type="spellStart"/>
      <w:r>
        <w:t>Olfson</w:t>
      </w:r>
      <w:proofErr w:type="spellEnd"/>
      <w:r>
        <w:t xml:space="preserve">, M., &amp; Han, B. (2016). National trends in the prevalence and treatment of depression in adolescents and young adults. </w:t>
      </w:r>
      <w:r w:rsidR="00F12CA8">
        <w:rPr>
          <w:i/>
        </w:rPr>
        <w:t xml:space="preserve">Pediatrics, 138, </w:t>
      </w:r>
      <w:r w:rsidR="00F12CA8">
        <w:t xml:space="preserve">e20161878. </w:t>
      </w:r>
      <w:proofErr w:type="spellStart"/>
      <w:r w:rsidR="00F12CA8">
        <w:t>doi</w:t>
      </w:r>
      <w:proofErr w:type="spellEnd"/>
      <w:r w:rsidR="00F12CA8">
        <w:t xml:space="preserve">: </w:t>
      </w:r>
      <w:r w:rsidR="00F12CA8">
        <w:rPr>
          <w:i/>
        </w:rPr>
        <w:t xml:space="preserve"> </w:t>
      </w:r>
      <w:hyperlink r:id="rId17" w:history="1">
        <w:r w:rsidR="00F12CA8" w:rsidRPr="00063995">
          <w:rPr>
            <w:rStyle w:val="Hyperlink"/>
            <w:color w:val="067499"/>
            <w:shd w:val="clear" w:color="auto" w:fill="FFFFFF"/>
          </w:rPr>
          <w:t>10.1542/peds.2016-1878 </w:t>
        </w:r>
      </w:hyperlink>
    </w:p>
    <w:p w14:paraId="24AE9F78" w14:textId="77777777" w:rsidR="002505A0" w:rsidRPr="0013379C" w:rsidRDefault="002505A0" w:rsidP="002505A0">
      <w:pPr>
        <w:spacing w:after="0"/>
        <w:ind w:left="720" w:hanging="720"/>
        <w:rPr>
          <w:rFonts w:eastAsia="Times New Roman" w:cs="Times New Roman"/>
          <w:szCs w:val="24"/>
        </w:rPr>
      </w:pPr>
      <w:r w:rsidRPr="0013379C">
        <w:rPr>
          <w:rFonts w:eastAsia="Times New Roman" w:cs="Times New Roman"/>
          <w:szCs w:val="24"/>
        </w:rPr>
        <w:lastRenderedPageBreak/>
        <w:t>Nathanson, A. I. &amp; Cantor, J. (2000). Reducing the aggression-promoting effect of violent cartoons by increasing children’s fictional involvement with the victim: a study of active mediation. Journal of Broadcasting &amp; Electronic Media, 44, 125-142.</w:t>
      </w:r>
    </w:p>
    <w:p w14:paraId="5A2884F3" w14:textId="047F098D" w:rsidR="002505A0" w:rsidRDefault="002505A0" w:rsidP="002505A0">
      <w:pPr>
        <w:spacing w:after="0"/>
        <w:ind w:left="720" w:hanging="720"/>
        <w:rPr>
          <w:rFonts w:eastAsia="Times New Roman" w:cs="Times New Roman"/>
          <w:szCs w:val="24"/>
        </w:rPr>
      </w:pPr>
      <w:r w:rsidRPr="0013379C">
        <w:rPr>
          <w:rFonts w:eastAsia="Times New Roman" w:cs="Times New Roman"/>
          <w:szCs w:val="24"/>
        </w:rPr>
        <w:t>Nathanson, A. I. (1999). Identifying and explaining the relationship between parental mediation and children’s aggression. Sage Journals, 26(2), 124-143. 10.1177/009365099026002002</w:t>
      </w:r>
    </w:p>
    <w:p w14:paraId="189E0E50" w14:textId="208F6A4B" w:rsidR="005E6C2B" w:rsidRPr="006B62E8" w:rsidRDefault="006B62E8" w:rsidP="002505A0">
      <w:pPr>
        <w:spacing w:after="0"/>
        <w:ind w:left="720" w:hanging="720"/>
        <w:rPr>
          <w:rFonts w:eastAsia="Times New Roman" w:cs="Times New Roman"/>
          <w:szCs w:val="24"/>
        </w:rPr>
      </w:pPr>
      <w:proofErr w:type="spellStart"/>
      <w:r>
        <w:rPr>
          <w:rFonts w:eastAsia="Times New Roman" w:cs="Times New Roman"/>
          <w:szCs w:val="24"/>
        </w:rPr>
        <w:t>Natsuaki</w:t>
      </w:r>
      <w:proofErr w:type="spellEnd"/>
      <w:r>
        <w:rPr>
          <w:rFonts w:eastAsia="Times New Roman" w:cs="Times New Roman"/>
          <w:szCs w:val="24"/>
        </w:rPr>
        <w:t xml:space="preserve">, M. N., </w:t>
      </w:r>
      <w:proofErr w:type="spellStart"/>
      <w:r>
        <w:rPr>
          <w:rFonts w:eastAsia="Times New Roman" w:cs="Times New Roman"/>
          <w:szCs w:val="24"/>
        </w:rPr>
        <w:t>Klimes</w:t>
      </w:r>
      <w:proofErr w:type="spellEnd"/>
      <w:r>
        <w:rPr>
          <w:rFonts w:eastAsia="Times New Roman" w:cs="Times New Roman"/>
          <w:szCs w:val="24"/>
        </w:rPr>
        <w:t xml:space="preserve">-Dougan, B., Ge, X., </w:t>
      </w:r>
      <w:proofErr w:type="spellStart"/>
      <w:r>
        <w:rPr>
          <w:rFonts w:eastAsia="Times New Roman" w:cs="Times New Roman"/>
          <w:szCs w:val="24"/>
        </w:rPr>
        <w:t>Shirtcliff</w:t>
      </w:r>
      <w:proofErr w:type="spellEnd"/>
      <w:r>
        <w:rPr>
          <w:rFonts w:eastAsia="Times New Roman" w:cs="Times New Roman"/>
          <w:szCs w:val="24"/>
        </w:rPr>
        <w:t>, E. A., Hastings, P. D., &amp; Zahn-</w:t>
      </w:r>
      <w:proofErr w:type="spellStart"/>
      <w:r>
        <w:rPr>
          <w:rFonts w:eastAsia="Times New Roman" w:cs="Times New Roman"/>
          <w:szCs w:val="24"/>
        </w:rPr>
        <w:t>Waxler</w:t>
      </w:r>
      <w:proofErr w:type="spellEnd"/>
      <w:r>
        <w:rPr>
          <w:rFonts w:eastAsia="Times New Roman" w:cs="Times New Roman"/>
          <w:szCs w:val="24"/>
        </w:rPr>
        <w:t xml:space="preserve">, C. (2009). Early pubertal maturation and internalizing problems in adolescence: Sex differences in the role of cortisol reactivity and interpersonal stress. </w:t>
      </w:r>
      <w:r>
        <w:rPr>
          <w:rFonts w:eastAsia="Times New Roman" w:cs="Times New Roman"/>
          <w:i/>
          <w:szCs w:val="24"/>
        </w:rPr>
        <w:t xml:space="preserve">Journal of Clinical Child and Adolescent Psychology, 38, </w:t>
      </w:r>
      <w:r>
        <w:rPr>
          <w:rFonts w:eastAsia="Times New Roman" w:cs="Times New Roman"/>
          <w:szCs w:val="24"/>
        </w:rPr>
        <w:t xml:space="preserve">513-524. </w:t>
      </w:r>
      <w:proofErr w:type="spellStart"/>
      <w:r>
        <w:rPr>
          <w:rFonts w:eastAsia="Times New Roman" w:cs="Times New Roman"/>
          <w:szCs w:val="24"/>
        </w:rPr>
        <w:t>doi</w:t>
      </w:r>
      <w:proofErr w:type="spellEnd"/>
      <w:r>
        <w:rPr>
          <w:rFonts w:eastAsia="Times New Roman" w:cs="Times New Roman"/>
          <w:szCs w:val="24"/>
        </w:rPr>
        <w:t xml:space="preserve">: </w:t>
      </w:r>
      <w:r>
        <w:t>10.1080/15374410902976320</w:t>
      </w:r>
    </w:p>
    <w:p w14:paraId="5F814D9F" w14:textId="170F1D7B" w:rsidR="002505A0" w:rsidRDefault="002505A0" w:rsidP="002505A0">
      <w:pPr>
        <w:spacing w:after="0"/>
        <w:ind w:left="720" w:hanging="720"/>
        <w:rPr>
          <w:rFonts w:eastAsia="Times New Roman" w:cs="Times New Roman"/>
          <w:szCs w:val="24"/>
        </w:rPr>
      </w:pPr>
      <w:proofErr w:type="spellStart"/>
      <w:r w:rsidRPr="0013379C">
        <w:rPr>
          <w:rFonts w:eastAsia="Times New Roman" w:cs="Times New Roman"/>
          <w:szCs w:val="24"/>
        </w:rPr>
        <w:t>Nesi</w:t>
      </w:r>
      <w:proofErr w:type="spellEnd"/>
      <w:r w:rsidRPr="0013379C">
        <w:rPr>
          <w:rFonts w:eastAsia="Times New Roman" w:cs="Times New Roman"/>
          <w:szCs w:val="24"/>
        </w:rPr>
        <w:t xml:space="preserve">, J., Miller, A. B., &amp; </w:t>
      </w:r>
      <w:proofErr w:type="spellStart"/>
      <w:r w:rsidRPr="0013379C">
        <w:rPr>
          <w:rFonts w:eastAsia="Times New Roman" w:cs="Times New Roman"/>
          <w:szCs w:val="24"/>
        </w:rPr>
        <w:t>Prinstein</w:t>
      </w:r>
      <w:proofErr w:type="spellEnd"/>
      <w:r w:rsidRPr="0013379C">
        <w:rPr>
          <w:rFonts w:eastAsia="Times New Roman" w:cs="Times New Roman"/>
          <w:szCs w:val="24"/>
        </w:rPr>
        <w:t>, M. J. (2017). Adolescents' depressive symptoms and subsequent technology-based interpersonal behaviors: A multi-wave study. </w:t>
      </w:r>
      <w:r w:rsidRPr="0013379C">
        <w:rPr>
          <w:rFonts w:eastAsia="Times New Roman" w:cs="Times New Roman"/>
          <w:i/>
          <w:iCs/>
          <w:szCs w:val="24"/>
        </w:rPr>
        <w:t xml:space="preserve">Journal </w:t>
      </w:r>
      <w:proofErr w:type="gramStart"/>
      <w:r w:rsidRPr="0013379C">
        <w:rPr>
          <w:rFonts w:eastAsia="Times New Roman" w:cs="Times New Roman"/>
          <w:i/>
          <w:iCs/>
          <w:szCs w:val="24"/>
        </w:rPr>
        <w:t>Of</w:t>
      </w:r>
      <w:proofErr w:type="gramEnd"/>
      <w:r w:rsidRPr="0013379C">
        <w:rPr>
          <w:rFonts w:eastAsia="Times New Roman" w:cs="Times New Roman"/>
          <w:i/>
          <w:iCs/>
          <w:szCs w:val="24"/>
        </w:rPr>
        <w:t xml:space="preserve"> Applied Developmental Psychology</w:t>
      </w:r>
      <w:r w:rsidRPr="0013379C">
        <w:rPr>
          <w:rFonts w:eastAsia="Times New Roman" w:cs="Times New Roman"/>
          <w:szCs w:val="24"/>
        </w:rPr>
        <w:t>, </w:t>
      </w:r>
      <w:r w:rsidRPr="0013379C">
        <w:rPr>
          <w:rFonts w:eastAsia="Times New Roman" w:cs="Times New Roman"/>
          <w:i/>
          <w:iCs/>
          <w:szCs w:val="24"/>
        </w:rPr>
        <w:t>51</w:t>
      </w:r>
      <w:r w:rsidRPr="0013379C">
        <w:rPr>
          <w:rFonts w:eastAsia="Times New Roman" w:cs="Times New Roman"/>
          <w:szCs w:val="24"/>
        </w:rPr>
        <w:t xml:space="preserve">12-19. </w:t>
      </w:r>
      <w:proofErr w:type="gramStart"/>
      <w:r w:rsidRPr="0013379C">
        <w:rPr>
          <w:rFonts w:eastAsia="Times New Roman" w:cs="Times New Roman"/>
          <w:szCs w:val="24"/>
        </w:rPr>
        <w:t>doi:10.1016/j.appdev</w:t>
      </w:r>
      <w:proofErr w:type="gramEnd"/>
      <w:r w:rsidRPr="0013379C">
        <w:rPr>
          <w:rFonts w:eastAsia="Times New Roman" w:cs="Times New Roman"/>
          <w:szCs w:val="24"/>
        </w:rPr>
        <w:t>.2017.02.002</w:t>
      </w:r>
    </w:p>
    <w:p w14:paraId="7E8BA373" w14:textId="5203D664" w:rsidR="002505A0"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NIMH. (2016). </w:t>
      </w:r>
      <w:r w:rsidRPr="0013379C">
        <w:rPr>
          <w:rFonts w:eastAsia="Times New Roman" w:cs="Times New Roman"/>
          <w:i/>
          <w:iCs/>
          <w:szCs w:val="24"/>
        </w:rPr>
        <w:t>Major Depression.</w:t>
      </w:r>
      <w:r w:rsidRPr="0013379C">
        <w:rPr>
          <w:rFonts w:eastAsia="Times New Roman" w:cs="Times New Roman"/>
          <w:szCs w:val="24"/>
        </w:rPr>
        <w:t xml:space="preserve"> Rockville, Maryland. Retrieved from https://www.nimh.nih.gov/health/statistics/major-depression.shtml. Accessed 4 </w:t>
      </w:r>
      <w:proofErr w:type="gramStart"/>
      <w:r w:rsidRPr="0013379C">
        <w:rPr>
          <w:rFonts w:eastAsia="Times New Roman" w:cs="Times New Roman"/>
          <w:szCs w:val="24"/>
        </w:rPr>
        <w:t>October,</w:t>
      </w:r>
      <w:proofErr w:type="gramEnd"/>
      <w:r w:rsidRPr="0013379C">
        <w:rPr>
          <w:rFonts w:eastAsia="Times New Roman" w:cs="Times New Roman"/>
          <w:szCs w:val="24"/>
        </w:rPr>
        <w:t xml:space="preserve"> 2018 </w:t>
      </w:r>
    </w:p>
    <w:p w14:paraId="2613D8FB" w14:textId="10829095" w:rsidR="00495B10" w:rsidRPr="00495B10" w:rsidRDefault="00495B10" w:rsidP="00495B10">
      <w:pPr>
        <w:spacing w:after="0"/>
        <w:ind w:left="720" w:hanging="720"/>
      </w:pPr>
      <w:r>
        <w:rPr>
          <w:rFonts w:eastAsia="Times New Roman" w:cs="Times New Roman"/>
          <w:szCs w:val="24"/>
        </w:rPr>
        <w:t>O’Keefe, G</w:t>
      </w:r>
      <w:r w:rsidRPr="00495B10">
        <w:t xml:space="preserve">. S., &amp; Clarke-Pearson, K. (2011). The impact of social media on children, adolescents, and families. Pediatrics, 127, 800-804. </w:t>
      </w:r>
      <w:proofErr w:type="spellStart"/>
      <w:r w:rsidRPr="00495B10">
        <w:t>doi</w:t>
      </w:r>
      <w:proofErr w:type="spellEnd"/>
      <w:r w:rsidRPr="00495B10">
        <w:t>: 10.1542/peds.2011-0054</w:t>
      </w:r>
    </w:p>
    <w:p w14:paraId="7844906B" w14:textId="4368C9D5" w:rsidR="0002430D" w:rsidRPr="0002430D" w:rsidRDefault="0002430D" w:rsidP="002505A0">
      <w:pPr>
        <w:spacing w:after="0"/>
        <w:ind w:left="720" w:hanging="720"/>
        <w:rPr>
          <w:rFonts w:eastAsia="Times New Roman" w:cs="Times New Roman"/>
          <w:szCs w:val="24"/>
        </w:rPr>
      </w:pPr>
      <w:r w:rsidRPr="00495B10">
        <w:t>Ogletree, S.</w:t>
      </w:r>
      <w:r>
        <w:rPr>
          <w:rFonts w:eastAsia="Times New Roman" w:cs="Times New Roman"/>
          <w:szCs w:val="24"/>
        </w:rPr>
        <w:t xml:space="preserve"> M., Fancher, J., &amp; Gill, S. (2014). Gender and texting: Masculinity, femininity, and gender role ideology. </w:t>
      </w:r>
      <w:r>
        <w:rPr>
          <w:rFonts w:eastAsia="Times New Roman" w:cs="Times New Roman"/>
          <w:i/>
          <w:szCs w:val="24"/>
        </w:rPr>
        <w:t xml:space="preserve">Computers in Human Behavior, 37, </w:t>
      </w:r>
      <w:r>
        <w:rPr>
          <w:rFonts w:eastAsia="Times New Roman" w:cs="Times New Roman"/>
          <w:szCs w:val="24"/>
        </w:rPr>
        <w:t xml:space="preserve">49-55. </w:t>
      </w:r>
      <w:proofErr w:type="spellStart"/>
      <w:r>
        <w:rPr>
          <w:rFonts w:eastAsia="Times New Roman" w:cs="Times New Roman"/>
          <w:szCs w:val="24"/>
        </w:rPr>
        <w:t>doi</w:t>
      </w:r>
      <w:proofErr w:type="spellEnd"/>
      <w:r>
        <w:rPr>
          <w:rFonts w:eastAsia="Times New Roman" w:cs="Times New Roman"/>
          <w:szCs w:val="24"/>
        </w:rPr>
        <w:t xml:space="preserve">: </w:t>
      </w:r>
      <w:hyperlink r:id="rId18" w:tgtFrame="_blank" w:tooltip="Persistent link using digital object identifier" w:history="1">
        <w:r>
          <w:rPr>
            <w:rStyle w:val="Hyperlink"/>
            <w:rFonts w:ascii="Arial" w:hAnsi="Arial" w:cs="Arial"/>
            <w:color w:val="007398"/>
            <w:sz w:val="20"/>
            <w:szCs w:val="20"/>
          </w:rPr>
          <w:t>10.1016/j.chb.2014.04.021</w:t>
        </w:r>
      </w:hyperlink>
    </w:p>
    <w:p w14:paraId="4E0A790C" w14:textId="14D997CA" w:rsidR="002505A0" w:rsidRPr="0013379C" w:rsidRDefault="002505A0" w:rsidP="002505A0">
      <w:pPr>
        <w:pStyle w:val="NormalWeb"/>
        <w:shd w:val="clear" w:color="auto" w:fill="FFFFFF"/>
        <w:spacing w:before="0" w:beforeAutospacing="0" w:after="0" w:afterAutospacing="0" w:line="480" w:lineRule="auto"/>
        <w:ind w:left="720" w:hanging="720"/>
      </w:pPr>
      <w:r>
        <w:t xml:space="preserve">Padilla-Walker, Laura M., Coyne, Sarah M., </w:t>
      </w:r>
      <w:r w:rsidRPr="0013379C">
        <w:t>Collier, Kevin M. (201</w:t>
      </w:r>
      <w:r w:rsidR="00495B10">
        <w:t>6</w:t>
      </w:r>
      <w:r w:rsidRPr="0013379C">
        <w:t>). Longitudinal relations between parental media monitoring and adolescent aggression, prosocial behavior, and externalizing problems.</w:t>
      </w:r>
      <w:r w:rsidRPr="0013379C">
        <w:rPr>
          <w:i/>
          <w:iCs/>
        </w:rPr>
        <w:t> Journal of Adolescence, 46</w:t>
      </w:r>
      <w:r w:rsidRPr="0013379C">
        <w:t xml:space="preserve">, 86-97. </w:t>
      </w:r>
      <w:proofErr w:type="gramStart"/>
      <w:r w:rsidRPr="0013379C">
        <w:t>doi:10.1016/j.adolescence</w:t>
      </w:r>
      <w:proofErr w:type="gramEnd"/>
      <w:r w:rsidRPr="0013379C">
        <w:t>.2015.11.002</w:t>
      </w:r>
    </w:p>
    <w:p w14:paraId="02D2AE62"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lastRenderedPageBreak/>
        <w:t xml:space="preserve">Padilla-Walker, L., Coyne, S., </w:t>
      </w:r>
      <w:proofErr w:type="spellStart"/>
      <w:r w:rsidRPr="0013379C">
        <w:t>Kroff</w:t>
      </w:r>
      <w:proofErr w:type="spellEnd"/>
      <w:r w:rsidRPr="0013379C">
        <w:t>, S., &amp; Memmott-</w:t>
      </w:r>
      <w:proofErr w:type="spellStart"/>
      <w:r w:rsidRPr="0013379C">
        <w:t>Elison</w:t>
      </w:r>
      <w:proofErr w:type="spellEnd"/>
      <w:r w:rsidRPr="0013379C">
        <w:t>, M. (2018). The protective role of parental media monitoring style from early to late adolescence.</w:t>
      </w:r>
      <w:r w:rsidRPr="0013379C">
        <w:rPr>
          <w:i/>
          <w:iCs/>
        </w:rPr>
        <w:t> Journal of Youth and Adolescence, 47</w:t>
      </w:r>
      <w:r w:rsidRPr="0013379C">
        <w:t>(2), 445-459. doi:10.1007/s10964-017-0722-4</w:t>
      </w:r>
    </w:p>
    <w:p w14:paraId="6778A417"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Palmer, C. A., Oosterhoff, B., Bower, J. L., Kaplow, J. B., &amp; Alfano, C. A. (2018). Associations among adolescent sleep problems, emotion regulation, and affective disorders: Findings from a nationally representative sample.</w:t>
      </w:r>
      <w:r w:rsidRPr="0013379C">
        <w:rPr>
          <w:i/>
          <w:iCs/>
        </w:rPr>
        <w:t> Journal of Psychiatric Research, 96</w:t>
      </w:r>
      <w:r w:rsidRPr="0013379C">
        <w:t xml:space="preserve">, 1-8. </w:t>
      </w:r>
      <w:proofErr w:type="gramStart"/>
      <w:r w:rsidRPr="0013379C">
        <w:t>doi:10.1016/j.jpsychires</w:t>
      </w:r>
      <w:proofErr w:type="gramEnd"/>
      <w:r w:rsidRPr="0013379C">
        <w:t>.2017.09.015</w:t>
      </w:r>
    </w:p>
    <w:p w14:paraId="1A3BF2EE" w14:textId="5C26BCE4" w:rsidR="002505A0" w:rsidRDefault="002505A0" w:rsidP="002505A0">
      <w:pPr>
        <w:pStyle w:val="NormalWeb"/>
        <w:shd w:val="clear" w:color="auto" w:fill="FFFFFF"/>
        <w:spacing w:before="0" w:beforeAutospacing="0" w:after="0" w:afterAutospacing="0" w:line="480" w:lineRule="auto"/>
        <w:ind w:left="720" w:hanging="720"/>
      </w:pPr>
      <w:proofErr w:type="spellStart"/>
      <w:r w:rsidRPr="0013379C">
        <w:t>Pardini</w:t>
      </w:r>
      <w:proofErr w:type="spellEnd"/>
      <w:r w:rsidRPr="0013379C">
        <w:t xml:space="preserve">, D., </w:t>
      </w:r>
      <w:proofErr w:type="spellStart"/>
      <w:r w:rsidRPr="0013379C">
        <w:t>Lochman</w:t>
      </w:r>
      <w:proofErr w:type="spellEnd"/>
      <w:r w:rsidRPr="0013379C">
        <w:t>, J., &amp; Wells, K. (2004). Negative emotions and alcohol use initiation in high-risk boys: The moderating effect of good inhibitory control.</w:t>
      </w:r>
      <w:r w:rsidRPr="0013379C">
        <w:rPr>
          <w:i/>
          <w:iCs/>
        </w:rPr>
        <w:t> Journal of Abnormal Child Psychology, 32</w:t>
      </w:r>
      <w:r w:rsidRPr="0013379C">
        <w:t xml:space="preserve">(5), 505-518. </w:t>
      </w:r>
      <w:proofErr w:type="gramStart"/>
      <w:r w:rsidRPr="0013379C">
        <w:t>doi:JACP</w:t>
      </w:r>
      <w:proofErr w:type="gramEnd"/>
      <w:r w:rsidRPr="0013379C">
        <w:t>.0000037780.22849.23</w:t>
      </w:r>
    </w:p>
    <w:p w14:paraId="55294B6C" w14:textId="7A52B24A" w:rsidR="00914798" w:rsidRPr="00914798" w:rsidRDefault="00914798" w:rsidP="002505A0">
      <w:pPr>
        <w:pStyle w:val="NormalWeb"/>
        <w:shd w:val="clear" w:color="auto" w:fill="FFFFFF"/>
        <w:spacing w:before="0" w:beforeAutospacing="0" w:after="0" w:afterAutospacing="0" w:line="480" w:lineRule="auto"/>
        <w:ind w:left="720" w:hanging="720"/>
      </w:pPr>
      <w:r>
        <w:t xml:space="preserve">Pea, R., Nass, C., </w:t>
      </w:r>
      <w:proofErr w:type="spellStart"/>
      <w:r>
        <w:t>Meheula</w:t>
      </w:r>
      <w:proofErr w:type="spellEnd"/>
      <w:r>
        <w:t xml:space="preserve">, L., </w:t>
      </w:r>
      <w:proofErr w:type="spellStart"/>
      <w:r>
        <w:t>Rance</w:t>
      </w:r>
      <w:proofErr w:type="spellEnd"/>
      <w:r>
        <w:t xml:space="preserve">, M., Kumar, A., Bamford, H., … &amp; Zhou, M. (2012). Media use, face-to-face communication, media multitasking, and social well-being among 8- to 12-year old girls. </w:t>
      </w:r>
      <w:r>
        <w:rPr>
          <w:i/>
        </w:rPr>
        <w:t xml:space="preserve">Developmental Psychology, 48, </w:t>
      </w:r>
      <w:r>
        <w:t xml:space="preserve">327-336. </w:t>
      </w:r>
      <w:proofErr w:type="spellStart"/>
      <w:r>
        <w:t>doi</w:t>
      </w:r>
      <w:proofErr w:type="spellEnd"/>
      <w:r>
        <w:t>: 10.1037/a0027030</w:t>
      </w:r>
    </w:p>
    <w:p w14:paraId="57D7F427" w14:textId="3A1189F5" w:rsidR="00DE6AB0" w:rsidRDefault="00DE6AB0" w:rsidP="002505A0">
      <w:pPr>
        <w:pStyle w:val="NormalWeb"/>
        <w:shd w:val="clear" w:color="auto" w:fill="FFFFFF"/>
        <w:spacing w:before="0" w:beforeAutospacing="0" w:after="0" w:afterAutospacing="0" w:line="480" w:lineRule="auto"/>
        <w:ind w:left="720" w:hanging="720"/>
      </w:pPr>
      <w:r>
        <w:t xml:space="preserve">Perloff, R. M. (2014). Social media effects on young women’s body image concerns: Theoretical perspectives and an agenda for research. </w:t>
      </w:r>
      <w:r>
        <w:rPr>
          <w:i/>
        </w:rPr>
        <w:t xml:space="preserve">Sex Roles, 71, </w:t>
      </w:r>
      <w:r>
        <w:t xml:space="preserve">363-377. </w:t>
      </w:r>
      <w:proofErr w:type="spellStart"/>
      <w:r>
        <w:t>doi</w:t>
      </w:r>
      <w:proofErr w:type="spellEnd"/>
      <w:r>
        <w:t>: 10.1007/s11199-014-0384-6</w:t>
      </w:r>
    </w:p>
    <w:p w14:paraId="47A83BA2" w14:textId="77777777" w:rsidR="00836039" w:rsidRPr="007660C8" w:rsidRDefault="00836039" w:rsidP="00836039">
      <w:pPr>
        <w:spacing w:after="0"/>
        <w:ind w:firstLine="0"/>
        <w:rPr>
          <w:rStyle w:val="Hyperlink"/>
          <w:rFonts w:cs="Times New Roman"/>
          <w:szCs w:val="24"/>
          <w:shd w:val="clear" w:color="auto" w:fill="F5F5F5"/>
        </w:rPr>
      </w:pPr>
      <w:r w:rsidRPr="00FB3472">
        <w:rPr>
          <w:rFonts w:cs="Times New Roman"/>
          <w:szCs w:val="24"/>
        </w:rPr>
        <w:t>Pew Research Center (2016). Evaluation online nonprobability surveys. Retrieved</w:t>
      </w:r>
      <w:r w:rsidRPr="007660C8">
        <w:rPr>
          <w:rFonts w:cs="Times New Roman"/>
          <w:szCs w:val="24"/>
        </w:rPr>
        <w:t xml:space="preserve"> from </w:t>
      </w:r>
      <w:r w:rsidRPr="007660C8">
        <w:rPr>
          <w:rFonts w:cs="Times New Roman"/>
          <w:szCs w:val="24"/>
        </w:rPr>
        <w:tab/>
      </w:r>
      <w:hyperlink r:id="rId19" w:history="1">
        <w:r w:rsidRPr="007660C8">
          <w:rPr>
            <w:rStyle w:val="Hyperlink"/>
            <w:rFonts w:cs="Times New Roman"/>
            <w:szCs w:val="24"/>
            <w:shd w:val="clear" w:color="auto" w:fill="F5F5F5"/>
          </w:rPr>
          <w:t>http://www.pewresearch.org.erl.lib.byu.edu/files/2016/04/Nonprobability-report-May-</w:t>
        </w:r>
        <w:r w:rsidRPr="007660C8">
          <w:rPr>
            <w:rStyle w:val="Hyperlink"/>
            <w:rFonts w:cs="Times New Roman"/>
            <w:szCs w:val="24"/>
            <w:shd w:val="clear" w:color="auto" w:fill="F5F5F5"/>
          </w:rPr>
          <w:tab/>
          <w:t>2016-FINAL.pdf</w:t>
        </w:r>
      </w:hyperlink>
    </w:p>
    <w:p w14:paraId="08E36683"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Primack, B. A., </w:t>
      </w:r>
      <w:proofErr w:type="spellStart"/>
      <w:r w:rsidRPr="0013379C">
        <w:t>Shensa</w:t>
      </w:r>
      <w:proofErr w:type="spellEnd"/>
      <w:r w:rsidRPr="0013379C">
        <w:t xml:space="preserve">, A., Escobar-Viera, C. G., Barrett, E. L., </w:t>
      </w:r>
      <w:proofErr w:type="spellStart"/>
      <w:r w:rsidRPr="0013379C">
        <w:t>Sidani</w:t>
      </w:r>
      <w:proofErr w:type="spellEnd"/>
      <w:r w:rsidRPr="0013379C">
        <w:t xml:space="preserve">, J. E., Colditz, J. B., &amp; James, A. E. (2017). Use of multiple social media platforms and symptoms of depression </w:t>
      </w:r>
      <w:r w:rsidRPr="0013379C">
        <w:lastRenderedPageBreak/>
        <w:t xml:space="preserve">and anxiety: A nationally-representative study among U.S. young </w:t>
      </w:r>
      <w:proofErr w:type="spellStart"/>
      <w:proofErr w:type="gramStart"/>
      <w:r w:rsidRPr="0013379C">
        <w:t>adults.</w:t>
      </w:r>
      <w:r w:rsidRPr="0013379C">
        <w:rPr>
          <w:i/>
          <w:iCs/>
        </w:rPr>
        <w:t>Computers</w:t>
      </w:r>
      <w:proofErr w:type="spellEnd"/>
      <w:proofErr w:type="gramEnd"/>
      <w:r w:rsidRPr="0013379C">
        <w:rPr>
          <w:i/>
          <w:iCs/>
        </w:rPr>
        <w:t xml:space="preserve"> in Human Behavior, 69</w:t>
      </w:r>
      <w:r w:rsidRPr="0013379C">
        <w:t xml:space="preserve">, 1-9. </w:t>
      </w:r>
      <w:proofErr w:type="gramStart"/>
      <w:r w:rsidRPr="0013379C">
        <w:t>doi:10.1016/j.chb</w:t>
      </w:r>
      <w:proofErr w:type="gramEnd"/>
      <w:r w:rsidRPr="0013379C">
        <w:t>.2016.11.013</w:t>
      </w:r>
    </w:p>
    <w:p w14:paraId="38ACFBB4" w14:textId="4CD741A3"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Reinecke, L., </w:t>
      </w:r>
      <w:proofErr w:type="spellStart"/>
      <w:r w:rsidRPr="0013379C">
        <w:t>Aufenanger</w:t>
      </w:r>
      <w:proofErr w:type="spellEnd"/>
      <w:r w:rsidRPr="0013379C">
        <w:t xml:space="preserve">, S., </w:t>
      </w:r>
      <w:proofErr w:type="spellStart"/>
      <w:r w:rsidRPr="0013379C">
        <w:t>Beutel</w:t>
      </w:r>
      <w:proofErr w:type="spellEnd"/>
      <w:r w:rsidRPr="0013379C">
        <w:t>, M. E., Dreier, M., Quiring, O., Stark, B</w:t>
      </w:r>
      <w:r w:rsidR="00AE62E7" w:rsidRPr="0013379C">
        <w:t>. . . .</w:t>
      </w:r>
      <w:r w:rsidRPr="0013379C">
        <w:t xml:space="preserve"> Müller, K. W. (2017). Digital stress over the life span: The effects of communication load and internet multitasking on perceived stress and psychol</w:t>
      </w:r>
      <w:r>
        <w:t>ogical health impairments in a G</w:t>
      </w:r>
      <w:r w:rsidRPr="0013379C">
        <w:t>erman probability sample.</w:t>
      </w:r>
      <w:r w:rsidRPr="0013379C">
        <w:rPr>
          <w:i/>
          <w:iCs/>
        </w:rPr>
        <w:t> Media Psychology, 20</w:t>
      </w:r>
      <w:r w:rsidRPr="0013379C">
        <w:t xml:space="preserve">(1), 90-115. </w:t>
      </w:r>
      <w:r>
        <w:t>d</w:t>
      </w:r>
      <w:r w:rsidRPr="0013379C">
        <w:t>oi:10.1080/15213269.2015.1121832</w:t>
      </w:r>
    </w:p>
    <w:p w14:paraId="5F40F604"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Rideout, V. (2016). Measuring time spent with media: The </w:t>
      </w:r>
      <w:proofErr w:type="gramStart"/>
      <w:r w:rsidRPr="0013379C">
        <w:t>common sense</w:t>
      </w:r>
      <w:proofErr w:type="gramEnd"/>
      <w:r w:rsidRPr="0013379C">
        <w:t xml:space="preserve"> census of media use by US 8- to 18-year-olds.</w:t>
      </w:r>
      <w:r w:rsidRPr="0013379C">
        <w:rPr>
          <w:i/>
          <w:iCs/>
        </w:rPr>
        <w:t> Journal of Children and Media, 10</w:t>
      </w:r>
      <w:r w:rsidRPr="0013379C">
        <w:t>(1), 138-144. doi:10.1080/17482798.2016.1129808</w:t>
      </w:r>
    </w:p>
    <w:p w14:paraId="5A2AD82F" w14:textId="603AEBD7" w:rsidR="002505A0"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Rubin, A. (1994). Media uses and effects: A uses-and-gratifications perspective. In J. Bryant, &amp; D. </w:t>
      </w:r>
      <w:proofErr w:type="spellStart"/>
      <w:r w:rsidRPr="0013379C">
        <w:rPr>
          <w:rFonts w:eastAsia="Times New Roman" w:cs="Times New Roman"/>
          <w:szCs w:val="24"/>
        </w:rPr>
        <w:t>Zillmann</w:t>
      </w:r>
      <w:proofErr w:type="spellEnd"/>
      <w:r w:rsidRPr="0013379C">
        <w:rPr>
          <w:rFonts w:eastAsia="Times New Roman" w:cs="Times New Roman"/>
          <w:szCs w:val="24"/>
        </w:rPr>
        <w:t xml:space="preserve"> (Eds.), Media effects: Advances in theory and research (pp. 437/461). Hillsdale, NJ: Erlbaum.</w:t>
      </w:r>
    </w:p>
    <w:p w14:paraId="4F768686" w14:textId="00493B2C" w:rsidR="00495B10" w:rsidRPr="0013379C" w:rsidRDefault="00495B10" w:rsidP="00495B10">
      <w:pPr>
        <w:pStyle w:val="NormalWeb"/>
        <w:shd w:val="clear" w:color="auto" w:fill="FFFFFF"/>
        <w:spacing w:before="0" w:beforeAutospacing="0" w:after="0" w:afterAutospacing="0" w:line="480" w:lineRule="auto"/>
        <w:ind w:left="720" w:hanging="720"/>
      </w:pPr>
      <w:r>
        <w:t xml:space="preserve">Ryan, R. M., Rigby, C. S., &amp; Przybylski, A. (2006). The motivational pull of video games: A self-determination theory approach. </w:t>
      </w:r>
      <w:r>
        <w:rPr>
          <w:i/>
        </w:rPr>
        <w:t xml:space="preserve">Motivational Emotion, 30, </w:t>
      </w:r>
      <w:r>
        <w:t xml:space="preserve">347-363. </w:t>
      </w:r>
      <w:proofErr w:type="spellStart"/>
      <w:r>
        <w:t>doi</w:t>
      </w:r>
      <w:proofErr w:type="spellEnd"/>
      <w:r>
        <w:t>:</w:t>
      </w:r>
      <w:r w:rsidRPr="004E1870">
        <w:t xml:space="preserve"> </w:t>
      </w:r>
      <w:r>
        <w:t xml:space="preserve">10.1007/s11031-006-9051-8 </w:t>
      </w:r>
    </w:p>
    <w:p w14:paraId="34DC7504" w14:textId="77777777" w:rsidR="00192EDA"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Spada, M. M., Langston, B., </w:t>
      </w:r>
      <w:proofErr w:type="spellStart"/>
      <w:r w:rsidRPr="0013379C">
        <w:rPr>
          <w:rFonts w:eastAsia="Times New Roman" w:cs="Times New Roman"/>
          <w:szCs w:val="24"/>
        </w:rPr>
        <w:t>Nikčević</w:t>
      </w:r>
      <w:proofErr w:type="spellEnd"/>
      <w:r w:rsidRPr="0013379C">
        <w:rPr>
          <w:rFonts w:eastAsia="Times New Roman" w:cs="Times New Roman"/>
          <w:szCs w:val="24"/>
        </w:rPr>
        <w:t>, A. V., &amp; Moneta, G. B. (2008). The role of metacognitions in problematic Internet use. Computers in Human Behavior, 24(5), 2325–2335.</w:t>
      </w:r>
    </w:p>
    <w:p w14:paraId="32203D7D" w14:textId="77777777" w:rsidR="00192EDA" w:rsidRDefault="00192EDA" w:rsidP="00192EDA">
      <w:pPr>
        <w:ind w:firstLine="0"/>
        <w:rPr>
          <w:rFonts w:eastAsia="Times New Roman" w:cs="Times New Roman"/>
          <w:i/>
          <w:szCs w:val="24"/>
        </w:rPr>
      </w:pPr>
      <w:r>
        <w:rPr>
          <w:rFonts w:eastAsia="Times New Roman" w:cs="Times New Roman"/>
          <w:szCs w:val="24"/>
        </w:rPr>
        <w:t xml:space="preserve">Spence, S. H. (1998). A measure of anxiety symptoms among children. </w:t>
      </w:r>
      <w:proofErr w:type="spellStart"/>
      <w:r>
        <w:rPr>
          <w:rFonts w:eastAsia="Times New Roman" w:cs="Times New Roman"/>
          <w:i/>
          <w:szCs w:val="24"/>
        </w:rPr>
        <w:t>Behaviour</w:t>
      </w:r>
      <w:proofErr w:type="spellEnd"/>
      <w:r>
        <w:rPr>
          <w:rFonts w:eastAsia="Times New Roman" w:cs="Times New Roman"/>
          <w:i/>
          <w:szCs w:val="24"/>
        </w:rPr>
        <w:t xml:space="preserve"> Research and </w:t>
      </w:r>
    </w:p>
    <w:p w14:paraId="21B360D3" w14:textId="007C0D8B" w:rsidR="00192EDA" w:rsidRDefault="00192EDA" w:rsidP="00192EDA">
      <w:pPr>
        <w:rPr>
          <w:rFonts w:eastAsia="Times New Roman" w:cs="Times New Roman"/>
          <w:szCs w:val="24"/>
        </w:rPr>
      </w:pPr>
      <w:r>
        <w:rPr>
          <w:rFonts w:eastAsia="Times New Roman" w:cs="Times New Roman"/>
          <w:i/>
          <w:szCs w:val="24"/>
        </w:rPr>
        <w:t>Therapy, 36</w:t>
      </w:r>
      <w:r>
        <w:rPr>
          <w:rFonts w:eastAsia="Times New Roman" w:cs="Times New Roman"/>
          <w:szCs w:val="24"/>
        </w:rPr>
        <w:t>, 545-566.</w:t>
      </w:r>
    </w:p>
    <w:p w14:paraId="792D27A1" w14:textId="18E1E3DF" w:rsidR="00192EDA" w:rsidRPr="002845BB" w:rsidRDefault="002845BB" w:rsidP="00063995">
      <w:pPr>
        <w:spacing w:after="0"/>
        <w:ind w:firstLine="0"/>
        <w:rPr>
          <w:rFonts w:eastAsia="Times New Roman" w:cs="Times New Roman"/>
          <w:szCs w:val="24"/>
        </w:rPr>
      </w:pPr>
      <w:proofErr w:type="spellStart"/>
      <w:r>
        <w:rPr>
          <w:rFonts w:eastAsia="Times New Roman" w:cs="Times New Roman"/>
          <w:szCs w:val="24"/>
        </w:rPr>
        <w:t>Soenens</w:t>
      </w:r>
      <w:proofErr w:type="spellEnd"/>
      <w:r>
        <w:rPr>
          <w:rFonts w:eastAsia="Times New Roman" w:cs="Times New Roman"/>
          <w:szCs w:val="24"/>
        </w:rPr>
        <w:t xml:space="preserve">, B., </w:t>
      </w:r>
      <w:proofErr w:type="spellStart"/>
      <w:r>
        <w:rPr>
          <w:rFonts w:eastAsia="Times New Roman" w:cs="Times New Roman"/>
          <w:szCs w:val="24"/>
        </w:rPr>
        <w:t>Vansteenkiste</w:t>
      </w:r>
      <w:proofErr w:type="spellEnd"/>
      <w:r>
        <w:rPr>
          <w:rFonts w:eastAsia="Times New Roman" w:cs="Times New Roman"/>
          <w:szCs w:val="24"/>
        </w:rPr>
        <w:t xml:space="preserve">, M., &amp; Van </w:t>
      </w:r>
      <w:proofErr w:type="spellStart"/>
      <w:r>
        <w:rPr>
          <w:rFonts w:eastAsia="Times New Roman" w:cs="Times New Roman"/>
          <w:szCs w:val="24"/>
        </w:rPr>
        <w:t>Petegem</w:t>
      </w:r>
      <w:proofErr w:type="spellEnd"/>
      <w:r>
        <w:rPr>
          <w:rFonts w:eastAsia="Times New Roman" w:cs="Times New Roman"/>
          <w:szCs w:val="24"/>
        </w:rPr>
        <w:t xml:space="preserve">, S. (2015). Let us not throw out the baby with </w:t>
      </w:r>
      <w:r>
        <w:rPr>
          <w:rFonts w:eastAsia="Times New Roman" w:cs="Times New Roman"/>
          <w:szCs w:val="24"/>
        </w:rPr>
        <w:tab/>
        <w:t>the bathwater: Applying the principle of universalism without uniformity to autonomy-</w:t>
      </w:r>
      <w:r>
        <w:rPr>
          <w:rFonts w:eastAsia="Times New Roman" w:cs="Times New Roman"/>
          <w:szCs w:val="24"/>
        </w:rPr>
        <w:lastRenderedPageBreak/>
        <w:tab/>
        <w:t xml:space="preserve">supportive and controlling parenting. </w:t>
      </w:r>
      <w:r>
        <w:rPr>
          <w:rFonts w:eastAsia="Times New Roman" w:cs="Times New Roman"/>
          <w:i/>
          <w:szCs w:val="24"/>
        </w:rPr>
        <w:t xml:space="preserve">Child Development Perspectives, 9, </w:t>
      </w:r>
      <w:r>
        <w:rPr>
          <w:rFonts w:eastAsia="Times New Roman" w:cs="Times New Roman"/>
          <w:szCs w:val="24"/>
        </w:rPr>
        <w:t xml:space="preserve">44-49. </w:t>
      </w:r>
      <w:proofErr w:type="spellStart"/>
      <w:r>
        <w:rPr>
          <w:rFonts w:eastAsia="Times New Roman" w:cs="Times New Roman"/>
          <w:szCs w:val="24"/>
        </w:rPr>
        <w:t>doi</w:t>
      </w:r>
      <w:proofErr w:type="spellEnd"/>
      <w:r>
        <w:rPr>
          <w:rFonts w:eastAsia="Times New Roman" w:cs="Times New Roman"/>
          <w:szCs w:val="24"/>
        </w:rPr>
        <w:t xml:space="preserve">: </w:t>
      </w:r>
      <w:r>
        <w:rPr>
          <w:rFonts w:eastAsia="Times New Roman" w:cs="Times New Roman"/>
          <w:szCs w:val="24"/>
        </w:rPr>
        <w:tab/>
      </w:r>
      <w:r>
        <w:t>10.1111/cdep.12103</w:t>
      </w:r>
    </w:p>
    <w:p w14:paraId="7D3A4DB3" w14:textId="503B4191" w:rsidR="002505A0" w:rsidRDefault="002505A0" w:rsidP="002505A0">
      <w:pPr>
        <w:spacing w:after="0"/>
        <w:ind w:left="720" w:hanging="720"/>
        <w:rPr>
          <w:rFonts w:eastAsia="Times New Roman" w:cs="Times New Roman"/>
          <w:szCs w:val="24"/>
        </w:rPr>
      </w:pPr>
      <w:r w:rsidRPr="0013379C">
        <w:rPr>
          <w:rFonts w:eastAsia="Times New Roman" w:cs="Times New Roman"/>
          <w:szCs w:val="24"/>
        </w:rPr>
        <w:t>Steele, J. R., &amp; Brown, J. D. (1995). Adolescent room culture: Studying media in the context of everyday life. Journal of Youth and Adolescence, 24, 551–576. doi:10.1007/BF01537056</w:t>
      </w:r>
    </w:p>
    <w:p w14:paraId="0C4F454D" w14:textId="50118F58" w:rsidR="00F12CA8" w:rsidRPr="00F12CA8" w:rsidRDefault="00F12CA8" w:rsidP="002505A0">
      <w:pPr>
        <w:spacing w:after="0"/>
        <w:ind w:left="720" w:hanging="720"/>
        <w:rPr>
          <w:rFonts w:eastAsia="Times New Roman" w:cs="Times New Roman"/>
          <w:szCs w:val="24"/>
        </w:rPr>
      </w:pPr>
      <w:r>
        <w:rPr>
          <w:rFonts w:eastAsia="Times New Roman" w:cs="Times New Roman"/>
          <w:szCs w:val="24"/>
        </w:rPr>
        <w:t xml:space="preserve">Stockdale, L. A., Coyne, S. M., &amp; Padilla-Walker, L. M. (2018). Parent and child </w:t>
      </w:r>
      <w:proofErr w:type="spellStart"/>
      <w:r>
        <w:rPr>
          <w:rFonts w:eastAsia="Times New Roman" w:cs="Times New Roman"/>
          <w:szCs w:val="24"/>
        </w:rPr>
        <w:t>technoference</w:t>
      </w:r>
      <w:proofErr w:type="spellEnd"/>
      <w:r>
        <w:rPr>
          <w:rFonts w:eastAsia="Times New Roman" w:cs="Times New Roman"/>
          <w:szCs w:val="24"/>
        </w:rPr>
        <w:t xml:space="preserve"> and socioemotional behavioral outcomes: A nationally representative study of 10-to 20-year-old adolescents. </w:t>
      </w:r>
      <w:r>
        <w:rPr>
          <w:rFonts w:eastAsia="Times New Roman" w:cs="Times New Roman"/>
          <w:i/>
          <w:szCs w:val="24"/>
        </w:rPr>
        <w:t xml:space="preserve">Computers in Human Behavior, 88, </w:t>
      </w:r>
      <w:r>
        <w:rPr>
          <w:rFonts w:eastAsia="Times New Roman" w:cs="Times New Roman"/>
          <w:szCs w:val="24"/>
        </w:rPr>
        <w:t xml:space="preserve">219-226. </w:t>
      </w:r>
      <w:proofErr w:type="spellStart"/>
      <w:r>
        <w:rPr>
          <w:rFonts w:eastAsia="Times New Roman" w:cs="Times New Roman"/>
          <w:szCs w:val="24"/>
        </w:rPr>
        <w:t>doi</w:t>
      </w:r>
      <w:proofErr w:type="spellEnd"/>
      <w:r>
        <w:rPr>
          <w:rFonts w:eastAsia="Times New Roman" w:cs="Times New Roman"/>
          <w:szCs w:val="24"/>
        </w:rPr>
        <w:t xml:space="preserve">: </w:t>
      </w:r>
      <w:hyperlink r:id="rId20" w:tgtFrame="_blank" w:tooltip="Persistent link using digital object identifier" w:history="1">
        <w:r w:rsidRPr="00063995">
          <w:rPr>
            <w:rStyle w:val="Hyperlink"/>
            <w:rFonts w:cs="Times New Roman"/>
            <w:color w:val="007398"/>
            <w:szCs w:val="24"/>
          </w:rPr>
          <w:t>10.1016/j.chb.2018.06.034</w:t>
        </w:r>
      </w:hyperlink>
    </w:p>
    <w:p w14:paraId="11361108" w14:textId="1D19FFD6" w:rsidR="006B62E8" w:rsidRPr="006B62E8" w:rsidRDefault="006B62E8" w:rsidP="002505A0">
      <w:pPr>
        <w:spacing w:after="0"/>
        <w:ind w:left="720" w:hanging="720"/>
        <w:rPr>
          <w:rFonts w:eastAsia="Times New Roman" w:cs="Times New Roman"/>
          <w:szCs w:val="24"/>
        </w:rPr>
      </w:pPr>
      <w:proofErr w:type="spellStart"/>
      <w:r>
        <w:rPr>
          <w:rFonts w:eastAsia="Times New Roman" w:cs="Times New Roman"/>
          <w:szCs w:val="24"/>
        </w:rPr>
        <w:t>Tandoc</w:t>
      </w:r>
      <w:proofErr w:type="spellEnd"/>
      <w:r>
        <w:rPr>
          <w:rFonts w:eastAsia="Times New Roman" w:cs="Times New Roman"/>
          <w:szCs w:val="24"/>
        </w:rPr>
        <w:t xml:space="preserve">, E. C., </w:t>
      </w:r>
      <w:proofErr w:type="spellStart"/>
      <w:r>
        <w:rPr>
          <w:rFonts w:eastAsia="Times New Roman" w:cs="Times New Roman"/>
          <w:szCs w:val="24"/>
        </w:rPr>
        <w:t>Ferrucci</w:t>
      </w:r>
      <w:proofErr w:type="spellEnd"/>
      <w:r>
        <w:rPr>
          <w:rFonts w:eastAsia="Times New Roman" w:cs="Times New Roman"/>
          <w:szCs w:val="24"/>
        </w:rPr>
        <w:t xml:space="preserve">, P., &amp; Duffy, M. (2015). Facebook use, envy, and depression among college students: Is </w:t>
      </w:r>
      <w:proofErr w:type="spellStart"/>
      <w:r>
        <w:rPr>
          <w:rFonts w:eastAsia="Times New Roman" w:cs="Times New Roman"/>
          <w:szCs w:val="24"/>
        </w:rPr>
        <w:t>facebook</w:t>
      </w:r>
      <w:proofErr w:type="spellEnd"/>
      <w:r>
        <w:rPr>
          <w:rFonts w:eastAsia="Times New Roman" w:cs="Times New Roman"/>
          <w:szCs w:val="24"/>
        </w:rPr>
        <w:t xml:space="preserve"> depressing? </w:t>
      </w:r>
      <w:r>
        <w:rPr>
          <w:rFonts w:eastAsia="Times New Roman" w:cs="Times New Roman"/>
          <w:i/>
          <w:szCs w:val="24"/>
        </w:rPr>
        <w:t xml:space="preserve">Computers in Human Behavior, 43, </w:t>
      </w:r>
      <w:r>
        <w:rPr>
          <w:rFonts w:eastAsia="Times New Roman" w:cs="Times New Roman"/>
          <w:szCs w:val="24"/>
        </w:rPr>
        <w:t xml:space="preserve">139-146. </w:t>
      </w:r>
      <w:proofErr w:type="spellStart"/>
      <w:r>
        <w:rPr>
          <w:rFonts w:eastAsia="Times New Roman" w:cs="Times New Roman"/>
          <w:szCs w:val="24"/>
        </w:rPr>
        <w:t>doi</w:t>
      </w:r>
      <w:proofErr w:type="spellEnd"/>
      <w:r>
        <w:rPr>
          <w:rFonts w:eastAsia="Times New Roman" w:cs="Times New Roman"/>
          <w:szCs w:val="24"/>
        </w:rPr>
        <w:t>:</w:t>
      </w:r>
      <w:r w:rsidRPr="006B62E8">
        <w:rPr>
          <w:rFonts w:eastAsia="Times New Roman" w:cs="Times New Roman"/>
          <w:szCs w:val="24"/>
        </w:rPr>
        <w:t xml:space="preserve"> </w:t>
      </w:r>
      <w:hyperlink r:id="rId21" w:tgtFrame="_blank" w:tooltip="Persistent link using digital object identifier" w:history="1">
        <w:r w:rsidRPr="00063995">
          <w:rPr>
            <w:rStyle w:val="Hyperlink"/>
            <w:rFonts w:cs="Times New Roman"/>
            <w:color w:val="007398"/>
            <w:szCs w:val="24"/>
          </w:rPr>
          <w:t>10.1016/j.chb.2014.10.053</w:t>
        </w:r>
      </w:hyperlink>
    </w:p>
    <w:p w14:paraId="40C3BCB8"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Twenge, J. M., Joiner, T. E., Rogers, M. L., &amp; Martin, G. N. (2018). Increases in depressive symptoms, suicide-related outcomes, and suicide rates among U.S. adolescents after 2010 and links to increased new media screen time.</w:t>
      </w:r>
      <w:r w:rsidRPr="0013379C">
        <w:rPr>
          <w:i/>
          <w:iCs/>
        </w:rPr>
        <w:t> Clinical Psychological Science, 6</w:t>
      </w:r>
      <w:r w:rsidRPr="0013379C">
        <w:t>(1), 3-17. doi:10.1177/2167702617723376</w:t>
      </w:r>
    </w:p>
    <w:p w14:paraId="302BBFE1" w14:textId="1C745311" w:rsidR="002505A0"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Valkenburg, P. M., Piotrowski, J. T., </w:t>
      </w:r>
      <w:proofErr w:type="spellStart"/>
      <w:r w:rsidRPr="0013379C">
        <w:rPr>
          <w:rFonts w:eastAsia="Times New Roman" w:cs="Times New Roman"/>
          <w:szCs w:val="24"/>
        </w:rPr>
        <w:t>Hermanns</w:t>
      </w:r>
      <w:proofErr w:type="spellEnd"/>
      <w:r w:rsidRPr="0013379C">
        <w:rPr>
          <w:rFonts w:eastAsia="Times New Roman" w:cs="Times New Roman"/>
          <w:szCs w:val="24"/>
        </w:rPr>
        <w:t>, J., &amp; de Leeuw, R. (2013). Developing and validating the perceived parental media mediation scale: a self-determination perspective. Human Communication Research, 39, 445-469. 10.1111/hcre.12010</w:t>
      </w:r>
    </w:p>
    <w:p w14:paraId="35A37CC2" w14:textId="5DFCF4DC" w:rsidR="00162FF6" w:rsidRPr="00162FF6" w:rsidRDefault="00162FF6" w:rsidP="002505A0">
      <w:pPr>
        <w:spacing w:after="0"/>
        <w:ind w:left="720" w:hanging="720"/>
        <w:rPr>
          <w:rFonts w:cs="Times New Roman"/>
          <w:szCs w:val="24"/>
        </w:rPr>
      </w:pPr>
      <w:r>
        <w:rPr>
          <w:rFonts w:cs="Times New Roman"/>
          <w:szCs w:val="24"/>
        </w:rPr>
        <w:t xml:space="preserve">Wang, Z., &amp; </w:t>
      </w:r>
      <w:proofErr w:type="spellStart"/>
      <w:r>
        <w:rPr>
          <w:rFonts w:cs="Times New Roman"/>
          <w:szCs w:val="24"/>
        </w:rPr>
        <w:t>Tchernev</w:t>
      </w:r>
      <w:proofErr w:type="spellEnd"/>
      <w:r>
        <w:rPr>
          <w:rFonts w:cs="Times New Roman"/>
          <w:szCs w:val="24"/>
        </w:rPr>
        <w:t xml:space="preserve">, J. M. (2012). The “myth” of media multitasking: Reciprocal dynamics of media multitasking, personal needs, and gratifications. </w:t>
      </w:r>
      <w:r>
        <w:rPr>
          <w:rFonts w:cs="Times New Roman"/>
          <w:i/>
          <w:szCs w:val="24"/>
        </w:rPr>
        <w:t xml:space="preserve">Journal of Communication, 62, </w:t>
      </w:r>
      <w:r>
        <w:rPr>
          <w:rFonts w:cs="Times New Roman"/>
          <w:szCs w:val="24"/>
        </w:rPr>
        <w:t xml:space="preserve">493-513. </w:t>
      </w:r>
      <w:proofErr w:type="spellStart"/>
      <w:r>
        <w:rPr>
          <w:rFonts w:cs="Times New Roman"/>
          <w:szCs w:val="24"/>
        </w:rPr>
        <w:t>doi</w:t>
      </w:r>
      <w:proofErr w:type="spellEnd"/>
      <w:r>
        <w:rPr>
          <w:rFonts w:cs="Times New Roman"/>
          <w:szCs w:val="24"/>
        </w:rPr>
        <w:t xml:space="preserve">: </w:t>
      </w:r>
      <w:r>
        <w:t>10.1111/j.1460-2466.</w:t>
      </w:r>
      <w:proofErr w:type="gramStart"/>
      <w:r>
        <w:t>2012.01641.x</w:t>
      </w:r>
      <w:proofErr w:type="gramEnd"/>
    </w:p>
    <w:p w14:paraId="182BA27D"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 xml:space="preserve">Weinberger, A. H., </w:t>
      </w:r>
      <w:proofErr w:type="spellStart"/>
      <w:r w:rsidRPr="0013379C">
        <w:t>Gbedemah</w:t>
      </w:r>
      <w:proofErr w:type="spellEnd"/>
      <w:r w:rsidRPr="0013379C">
        <w:t xml:space="preserve">, M., Martinez, A. M., Nash, D., Galea, S., &amp; Goodwin, R. D. (2017). Trends in depression prevalence in the </w:t>
      </w:r>
      <w:r>
        <w:t>USA</w:t>
      </w:r>
      <w:r w:rsidRPr="0013379C">
        <w:t xml:space="preserve"> from 2005 to 2015: Widening </w:t>
      </w:r>
      <w:r w:rsidRPr="0013379C">
        <w:lastRenderedPageBreak/>
        <w:t>disparities in vulnerable groups.</w:t>
      </w:r>
      <w:r>
        <w:rPr>
          <w:i/>
          <w:iCs/>
        </w:rPr>
        <w:t xml:space="preserve"> Psychological </w:t>
      </w:r>
      <w:r w:rsidRPr="0013379C">
        <w:rPr>
          <w:i/>
          <w:iCs/>
        </w:rPr>
        <w:t>Medicine,</w:t>
      </w:r>
      <w:r>
        <w:rPr>
          <w:i/>
          <w:iCs/>
        </w:rPr>
        <w:t xml:space="preserve"> </w:t>
      </w:r>
      <w:r w:rsidRPr="0013379C">
        <w:t>doi:10.1017/S0033291717002781</w:t>
      </w:r>
    </w:p>
    <w:p w14:paraId="5D0541FE" w14:textId="2CEFA6A6" w:rsidR="002505A0" w:rsidRDefault="002505A0" w:rsidP="002505A0">
      <w:pPr>
        <w:pStyle w:val="NormalWeb"/>
        <w:shd w:val="clear" w:color="auto" w:fill="FFFFFF"/>
        <w:spacing w:before="0" w:beforeAutospacing="0" w:after="0" w:afterAutospacing="0" w:line="480" w:lineRule="auto"/>
        <w:ind w:left="720" w:hanging="720"/>
      </w:pPr>
      <w:r w:rsidRPr="0013379C">
        <w:t xml:space="preserve">Weinstein, S. M., </w:t>
      </w:r>
      <w:proofErr w:type="spellStart"/>
      <w:r w:rsidRPr="0013379C">
        <w:t>Mermelstein</w:t>
      </w:r>
      <w:proofErr w:type="spellEnd"/>
      <w:r w:rsidRPr="0013379C">
        <w:t xml:space="preserve">, R. J., </w:t>
      </w:r>
      <w:proofErr w:type="spellStart"/>
      <w:r w:rsidRPr="0013379C">
        <w:t>Hankin</w:t>
      </w:r>
      <w:proofErr w:type="spellEnd"/>
      <w:r w:rsidRPr="0013379C">
        <w:t xml:space="preserve">, B. L., </w:t>
      </w:r>
      <w:proofErr w:type="spellStart"/>
      <w:r w:rsidRPr="0013379C">
        <w:t>Hedeker</w:t>
      </w:r>
      <w:proofErr w:type="spellEnd"/>
      <w:r w:rsidRPr="0013379C">
        <w:t>, D., &amp; Flay, B. R. (2007). Longitudinal patterns of daily affect and global mood during adolescence.</w:t>
      </w:r>
      <w:r w:rsidRPr="0013379C">
        <w:rPr>
          <w:i/>
          <w:iCs/>
        </w:rPr>
        <w:t> Journal of Research on Adolescence, 17</w:t>
      </w:r>
      <w:r w:rsidRPr="0013379C">
        <w:t>(3), 587-600. doi:10.1111/j.1532-7795.</w:t>
      </w:r>
      <w:proofErr w:type="gramStart"/>
      <w:r w:rsidRPr="0013379C">
        <w:t>2007.00536.x</w:t>
      </w:r>
      <w:proofErr w:type="gramEnd"/>
    </w:p>
    <w:p w14:paraId="00D8F078" w14:textId="1C492243" w:rsidR="002845BB" w:rsidRPr="002845BB" w:rsidRDefault="002845BB" w:rsidP="002505A0">
      <w:pPr>
        <w:pStyle w:val="NormalWeb"/>
        <w:shd w:val="clear" w:color="auto" w:fill="FFFFFF"/>
        <w:spacing w:before="0" w:beforeAutospacing="0" w:after="0" w:afterAutospacing="0" w:line="480" w:lineRule="auto"/>
        <w:ind w:left="720" w:hanging="720"/>
      </w:pPr>
      <w:r>
        <w:t xml:space="preserve">Williams, L. R., Degnan, K. A., Perez-Edgar, K. E., Henderson, H. A., Rubin, K. H., …&amp; Fox, N. A. (2009). Impact of behavioral inhibition and parenting style on internalizing and externalizing problems from early childhood through adolescence. </w:t>
      </w:r>
      <w:r>
        <w:rPr>
          <w:i/>
        </w:rPr>
        <w:t xml:space="preserve">Journal of Abnormal Child Psychology, 37, </w:t>
      </w:r>
      <w:r>
        <w:t xml:space="preserve">1063-1075. </w:t>
      </w:r>
      <w:proofErr w:type="spellStart"/>
      <w:r>
        <w:t>doi</w:t>
      </w:r>
      <w:proofErr w:type="spellEnd"/>
      <w:r>
        <w:t>: 10.1007/s10802-009-9331-3</w:t>
      </w:r>
    </w:p>
    <w:p w14:paraId="2DC18A09" w14:textId="77777777" w:rsidR="002505A0" w:rsidRPr="0013379C" w:rsidRDefault="002505A0" w:rsidP="002505A0">
      <w:pPr>
        <w:pStyle w:val="NormalWeb"/>
        <w:shd w:val="clear" w:color="auto" w:fill="FFFFFF"/>
        <w:spacing w:before="0" w:beforeAutospacing="0" w:after="0" w:afterAutospacing="0" w:line="480" w:lineRule="auto"/>
        <w:ind w:left="720" w:hanging="720"/>
      </w:pPr>
      <w:r w:rsidRPr="0013379C">
        <w:t>Woods, H. C., &amp; Scott, H. (2016). #</w:t>
      </w:r>
      <w:proofErr w:type="spellStart"/>
      <w:r w:rsidRPr="0013379C">
        <w:t>Sleepyteens</w:t>
      </w:r>
      <w:proofErr w:type="spellEnd"/>
      <w:r w:rsidRPr="0013379C">
        <w:t>: Social media use in adolescence is associated with poor sleep quality, anxiety, depression and low self-esteem.</w:t>
      </w:r>
      <w:r w:rsidRPr="0013379C">
        <w:rPr>
          <w:i/>
          <w:iCs/>
        </w:rPr>
        <w:t> Journal of Adolescence, 51</w:t>
      </w:r>
      <w:r w:rsidRPr="0013379C">
        <w:t xml:space="preserve">, 41-49. </w:t>
      </w:r>
      <w:proofErr w:type="gramStart"/>
      <w:r w:rsidRPr="0013379C">
        <w:t>doi:10.1016/j.adolescence</w:t>
      </w:r>
      <w:proofErr w:type="gramEnd"/>
      <w:r w:rsidRPr="0013379C">
        <w:t>.2016.05.008</w:t>
      </w:r>
    </w:p>
    <w:p w14:paraId="19289083" w14:textId="1A99BDE2" w:rsidR="006027DD" w:rsidRDefault="002505A0" w:rsidP="002505A0">
      <w:pPr>
        <w:spacing w:after="0"/>
        <w:ind w:left="720" w:hanging="720"/>
        <w:rPr>
          <w:rFonts w:eastAsia="Times New Roman" w:cs="Times New Roman"/>
          <w:szCs w:val="24"/>
        </w:rPr>
      </w:pPr>
      <w:r w:rsidRPr="0013379C">
        <w:rPr>
          <w:rFonts w:eastAsia="Times New Roman" w:cs="Times New Roman"/>
          <w:szCs w:val="24"/>
        </w:rPr>
        <w:t xml:space="preserve">World Health Organization. (2018). </w:t>
      </w:r>
      <w:r w:rsidRPr="0013379C">
        <w:rPr>
          <w:rFonts w:eastAsia="Times New Roman" w:cs="Times New Roman"/>
          <w:i/>
          <w:iCs/>
          <w:szCs w:val="24"/>
        </w:rPr>
        <w:t>Depression fact sheet</w:t>
      </w:r>
      <w:r w:rsidRPr="0013379C">
        <w:rPr>
          <w:rFonts w:eastAsia="Times New Roman" w:cs="Times New Roman"/>
          <w:szCs w:val="24"/>
        </w:rPr>
        <w:t xml:space="preserve">. Geneva: Switzerland. Retrieved from: http://www.who.int/en/news-room/fact-sheets/detail/depression. Accessed 28 </w:t>
      </w:r>
      <w:proofErr w:type="gramStart"/>
      <w:r w:rsidRPr="0013379C">
        <w:rPr>
          <w:rFonts w:eastAsia="Times New Roman" w:cs="Times New Roman"/>
          <w:szCs w:val="24"/>
        </w:rPr>
        <w:t>September,</w:t>
      </w:r>
      <w:proofErr w:type="gramEnd"/>
      <w:r w:rsidRPr="0013379C">
        <w:rPr>
          <w:rFonts w:eastAsia="Times New Roman" w:cs="Times New Roman"/>
          <w:szCs w:val="24"/>
        </w:rPr>
        <w:t xml:space="preserve"> 2018</w:t>
      </w:r>
    </w:p>
    <w:p w14:paraId="171659FA" w14:textId="453BA668" w:rsidR="004E1870" w:rsidRPr="004E1870" w:rsidRDefault="004E1870" w:rsidP="002505A0">
      <w:pPr>
        <w:spacing w:after="0"/>
        <w:ind w:left="720" w:hanging="720"/>
        <w:rPr>
          <w:rFonts w:eastAsia="Times New Roman" w:cs="Times New Roman"/>
          <w:szCs w:val="24"/>
        </w:rPr>
      </w:pPr>
      <w:r>
        <w:rPr>
          <w:rFonts w:eastAsia="Times New Roman" w:cs="Times New Roman"/>
          <w:szCs w:val="24"/>
        </w:rPr>
        <w:t xml:space="preserve">Yang, S. C. (2012). Paths to bullying in online gaming: The effects of gender, preference for playing violent games, hostility, and aggressive behavior on bullying. </w:t>
      </w:r>
      <w:r>
        <w:rPr>
          <w:rFonts w:eastAsia="Times New Roman" w:cs="Times New Roman"/>
          <w:i/>
          <w:szCs w:val="24"/>
        </w:rPr>
        <w:t xml:space="preserve">Journal of Educational Computing Research, 47, </w:t>
      </w:r>
      <w:r>
        <w:rPr>
          <w:rFonts w:eastAsia="Times New Roman" w:cs="Times New Roman"/>
          <w:szCs w:val="24"/>
        </w:rPr>
        <w:t xml:space="preserve">235-249. </w:t>
      </w:r>
      <w:proofErr w:type="spellStart"/>
      <w:r>
        <w:rPr>
          <w:rFonts w:eastAsia="Times New Roman" w:cs="Times New Roman"/>
          <w:szCs w:val="24"/>
        </w:rPr>
        <w:t>doi</w:t>
      </w:r>
      <w:proofErr w:type="spellEnd"/>
      <w:r>
        <w:rPr>
          <w:rFonts w:eastAsia="Times New Roman" w:cs="Times New Roman"/>
          <w:szCs w:val="24"/>
        </w:rPr>
        <w:t>: 10.2190/EC.47.</w:t>
      </w:r>
      <w:proofErr w:type="gramStart"/>
      <w:r>
        <w:rPr>
          <w:rFonts w:eastAsia="Times New Roman" w:cs="Times New Roman"/>
          <w:szCs w:val="24"/>
        </w:rPr>
        <w:t>3.a</w:t>
      </w:r>
      <w:proofErr w:type="gramEnd"/>
    </w:p>
    <w:p w14:paraId="78D81A78" w14:textId="3E4926B8" w:rsidR="005409CB" w:rsidRDefault="005409CB" w:rsidP="002505A0">
      <w:pPr>
        <w:spacing w:after="0"/>
        <w:ind w:left="720" w:hanging="720"/>
        <w:rPr>
          <w:rFonts w:eastAsia="Times New Roman" w:cs="Times New Roman"/>
          <w:szCs w:val="24"/>
        </w:rPr>
      </w:pPr>
    </w:p>
    <w:p w14:paraId="175F2DA6" w14:textId="79533AAF" w:rsidR="005409CB" w:rsidRDefault="005409CB">
      <w:pPr>
        <w:rPr>
          <w:rFonts w:eastAsia="Times New Roman" w:cs="Times New Roman"/>
          <w:szCs w:val="24"/>
        </w:rPr>
      </w:pPr>
      <w:r>
        <w:rPr>
          <w:rFonts w:eastAsia="Times New Roman" w:cs="Times New Roman"/>
          <w:szCs w:val="24"/>
        </w:rPr>
        <w:br w:type="page"/>
      </w:r>
    </w:p>
    <w:p w14:paraId="16FD9973" w14:textId="77777777" w:rsidR="005409CB" w:rsidRDefault="005409CB" w:rsidP="005409CB">
      <w:pPr>
        <w:spacing w:after="0"/>
        <w:ind w:left="720" w:hanging="720"/>
        <w:rPr>
          <w:rFonts w:eastAsia="Times New Roman" w:cs="Times New Roman"/>
          <w:szCs w:val="24"/>
        </w:rPr>
        <w:sectPr w:rsidR="005409CB" w:rsidSect="00BD7512">
          <w:headerReference w:type="default" r:id="rId22"/>
          <w:headerReference w:type="first" r:id="rId23"/>
          <w:pgSz w:w="12240" w:h="15840"/>
          <w:pgMar w:top="1440" w:right="1440" w:bottom="1440" w:left="1440" w:header="720" w:footer="720" w:gutter="0"/>
          <w:cols w:space="720"/>
          <w:docGrid w:linePitch="360"/>
        </w:sectPr>
      </w:pPr>
    </w:p>
    <w:p w14:paraId="50FE5E59" w14:textId="63836E2D" w:rsidR="005409CB" w:rsidRPr="00B22488" w:rsidRDefault="005409CB" w:rsidP="005409CB">
      <w:pPr>
        <w:spacing w:after="0"/>
        <w:ind w:left="720" w:hanging="720"/>
        <w:rPr>
          <w:rFonts w:eastAsia="Times New Roman" w:cs="Times New Roman"/>
          <w:i/>
          <w:szCs w:val="24"/>
        </w:rPr>
      </w:pPr>
      <w:r w:rsidRPr="00B22488">
        <w:rPr>
          <w:rFonts w:eastAsia="Times New Roman" w:cs="Times New Roman"/>
          <w:szCs w:val="24"/>
        </w:rPr>
        <w:lastRenderedPageBreak/>
        <w:t xml:space="preserve">Table 1. </w:t>
      </w:r>
      <w:r w:rsidRPr="00B22488">
        <w:rPr>
          <w:rFonts w:eastAsia="Times New Roman" w:cs="Times New Roman"/>
          <w:i/>
          <w:szCs w:val="24"/>
        </w:rPr>
        <w:t xml:space="preserve">Descriptive Statistics and Correlations for </w:t>
      </w:r>
      <w:r w:rsidR="00BD2B80">
        <w:rPr>
          <w:rFonts w:eastAsia="Times New Roman" w:cs="Times New Roman"/>
          <w:i/>
          <w:szCs w:val="24"/>
        </w:rPr>
        <w:t>C</w:t>
      </w:r>
      <w:r w:rsidRPr="00B22488">
        <w:rPr>
          <w:rFonts w:eastAsia="Times New Roman" w:cs="Times New Roman"/>
          <w:i/>
          <w:szCs w:val="24"/>
        </w:rPr>
        <w:t xml:space="preserve">ontinuous </w:t>
      </w:r>
      <w:r w:rsidR="00BD2B80">
        <w:rPr>
          <w:rFonts w:eastAsia="Times New Roman" w:cs="Times New Roman"/>
          <w:i/>
          <w:szCs w:val="24"/>
        </w:rPr>
        <w:t>S</w:t>
      </w:r>
      <w:r w:rsidRPr="00B22488">
        <w:rPr>
          <w:rFonts w:eastAsia="Times New Roman" w:cs="Times New Roman"/>
          <w:i/>
          <w:szCs w:val="24"/>
        </w:rPr>
        <w:t xml:space="preserve">tudy </w:t>
      </w:r>
      <w:r w:rsidR="00BD2B80">
        <w:rPr>
          <w:rFonts w:eastAsia="Times New Roman" w:cs="Times New Roman"/>
          <w:i/>
          <w:szCs w:val="24"/>
        </w:rPr>
        <w:t>V</w:t>
      </w:r>
      <w:r w:rsidRPr="00B22488">
        <w:rPr>
          <w:rFonts w:eastAsia="Times New Roman" w:cs="Times New Roman"/>
          <w:i/>
          <w:szCs w:val="24"/>
        </w:rPr>
        <w:t>ariables</w:t>
      </w:r>
    </w:p>
    <w:tbl>
      <w:tblPr>
        <w:tblW w:w="5000" w:type="pct"/>
        <w:tblLook w:val="04A0" w:firstRow="1" w:lastRow="0" w:firstColumn="1" w:lastColumn="0" w:noHBand="0" w:noVBand="1"/>
      </w:tblPr>
      <w:tblGrid>
        <w:gridCol w:w="2826"/>
        <w:gridCol w:w="621"/>
        <w:gridCol w:w="678"/>
        <w:gridCol w:w="624"/>
        <w:gridCol w:w="681"/>
        <w:gridCol w:w="681"/>
        <w:gridCol w:w="681"/>
        <w:gridCol w:w="626"/>
        <w:gridCol w:w="626"/>
        <w:gridCol w:w="626"/>
        <w:gridCol w:w="626"/>
        <w:gridCol w:w="626"/>
        <w:gridCol w:w="626"/>
        <w:gridCol w:w="627"/>
        <w:gridCol w:w="627"/>
        <w:gridCol w:w="627"/>
        <w:gridCol w:w="531"/>
      </w:tblGrid>
      <w:tr w:rsidR="005409CB" w:rsidRPr="00791202" w14:paraId="2DE4DC82" w14:textId="77777777" w:rsidTr="005409CB">
        <w:trPr>
          <w:trHeight w:val="188"/>
        </w:trPr>
        <w:tc>
          <w:tcPr>
            <w:tcW w:w="1090" w:type="pct"/>
            <w:tcBorders>
              <w:top w:val="single" w:sz="4" w:space="0" w:color="auto"/>
              <w:left w:val="nil"/>
              <w:bottom w:val="single" w:sz="4" w:space="0" w:color="auto"/>
              <w:right w:val="nil"/>
            </w:tcBorders>
            <w:shd w:val="clear" w:color="auto" w:fill="auto"/>
            <w:noWrap/>
            <w:vAlign w:val="center"/>
            <w:hideMark/>
          </w:tcPr>
          <w:p w14:paraId="49764B28" w14:textId="77777777" w:rsidR="005409CB" w:rsidRPr="00791202" w:rsidRDefault="005409CB" w:rsidP="005409CB">
            <w:pPr>
              <w:spacing w:after="0"/>
              <w:ind w:firstLine="0"/>
              <w:rPr>
                <w:rFonts w:eastAsia="Times New Roman" w:cs="Times New Roman"/>
                <w:color w:val="000000"/>
                <w:sz w:val="18"/>
                <w:szCs w:val="20"/>
              </w:rPr>
            </w:pPr>
            <w:bookmarkStart w:id="5" w:name="_Hlk532819918"/>
            <w:r w:rsidRPr="00791202">
              <w:rPr>
                <w:rFonts w:eastAsia="Times New Roman" w:cs="Times New Roman"/>
                <w:color w:val="000000"/>
                <w:sz w:val="18"/>
                <w:szCs w:val="20"/>
              </w:rPr>
              <w:t> </w:t>
            </w:r>
          </w:p>
        </w:tc>
        <w:tc>
          <w:tcPr>
            <w:tcW w:w="240" w:type="pct"/>
            <w:tcBorders>
              <w:top w:val="single" w:sz="4" w:space="0" w:color="auto"/>
              <w:left w:val="nil"/>
              <w:bottom w:val="single" w:sz="4" w:space="0" w:color="auto"/>
              <w:right w:val="nil"/>
            </w:tcBorders>
            <w:shd w:val="clear" w:color="auto" w:fill="auto"/>
            <w:vAlign w:val="bottom"/>
            <w:hideMark/>
          </w:tcPr>
          <w:p w14:paraId="5A2E1AA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1</w:t>
            </w:r>
          </w:p>
        </w:tc>
        <w:tc>
          <w:tcPr>
            <w:tcW w:w="262" w:type="pct"/>
            <w:tcBorders>
              <w:top w:val="single" w:sz="4" w:space="0" w:color="auto"/>
              <w:left w:val="nil"/>
              <w:bottom w:val="single" w:sz="4" w:space="0" w:color="auto"/>
              <w:right w:val="nil"/>
            </w:tcBorders>
            <w:shd w:val="clear" w:color="auto" w:fill="auto"/>
            <w:vAlign w:val="bottom"/>
            <w:hideMark/>
          </w:tcPr>
          <w:p w14:paraId="35C1E37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2</w:t>
            </w:r>
          </w:p>
        </w:tc>
        <w:tc>
          <w:tcPr>
            <w:tcW w:w="241" w:type="pct"/>
            <w:tcBorders>
              <w:top w:val="single" w:sz="4" w:space="0" w:color="auto"/>
              <w:left w:val="nil"/>
              <w:bottom w:val="single" w:sz="4" w:space="0" w:color="auto"/>
              <w:right w:val="nil"/>
            </w:tcBorders>
            <w:shd w:val="clear" w:color="auto" w:fill="auto"/>
            <w:vAlign w:val="bottom"/>
            <w:hideMark/>
          </w:tcPr>
          <w:p w14:paraId="6A413CA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3</w:t>
            </w:r>
          </w:p>
        </w:tc>
        <w:tc>
          <w:tcPr>
            <w:tcW w:w="263" w:type="pct"/>
            <w:tcBorders>
              <w:top w:val="single" w:sz="4" w:space="0" w:color="auto"/>
              <w:left w:val="nil"/>
              <w:bottom w:val="single" w:sz="4" w:space="0" w:color="auto"/>
              <w:right w:val="nil"/>
            </w:tcBorders>
            <w:shd w:val="clear" w:color="auto" w:fill="auto"/>
            <w:vAlign w:val="bottom"/>
            <w:hideMark/>
          </w:tcPr>
          <w:p w14:paraId="63C0B16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4</w:t>
            </w:r>
          </w:p>
        </w:tc>
        <w:tc>
          <w:tcPr>
            <w:tcW w:w="263" w:type="pct"/>
            <w:tcBorders>
              <w:top w:val="single" w:sz="4" w:space="0" w:color="auto"/>
              <w:left w:val="nil"/>
              <w:bottom w:val="single" w:sz="4" w:space="0" w:color="auto"/>
              <w:right w:val="nil"/>
            </w:tcBorders>
            <w:shd w:val="clear" w:color="auto" w:fill="auto"/>
            <w:vAlign w:val="bottom"/>
            <w:hideMark/>
          </w:tcPr>
          <w:p w14:paraId="7261A07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5</w:t>
            </w:r>
          </w:p>
        </w:tc>
        <w:tc>
          <w:tcPr>
            <w:tcW w:w="263" w:type="pct"/>
            <w:tcBorders>
              <w:top w:val="single" w:sz="4" w:space="0" w:color="auto"/>
              <w:left w:val="nil"/>
              <w:bottom w:val="single" w:sz="4" w:space="0" w:color="auto"/>
              <w:right w:val="nil"/>
            </w:tcBorders>
            <w:shd w:val="clear" w:color="auto" w:fill="auto"/>
            <w:vAlign w:val="bottom"/>
            <w:hideMark/>
          </w:tcPr>
          <w:p w14:paraId="2656DBD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6</w:t>
            </w:r>
          </w:p>
        </w:tc>
        <w:tc>
          <w:tcPr>
            <w:tcW w:w="242" w:type="pct"/>
            <w:tcBorders>
              <w:top w:val="single" w:sz="4" w:space="0" w:color="auto"/>
              <w:left w:val="nil"/>
              <w:bottom w:val="single" w:sz="4" w:space="0" w:color="auto"/>
              <w:right w:val="nil"/>
            </w:tcBorders>
            <w:shd w:val="clear" w:color="auto" w:fill="auto"/>
            <w:vAlign w:val="bottom"/>
            <w:hideMark/>
          </w:tcPr>
          <w:p w14:paraId="6D3C877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7</w:t>
            </w:r>
          </w:p>
        </w:tc>
        <w:tc>
          <w:tcPr>
            <w:tcW w:w="242" w:type="pct"/>
            <w:tcBorders>
              <w:top w:val="single" w:sz="4" w:space="0" w:color="auto"/>
              <w:left w:val="nil"/>
              <w:bottom w:val="single" w:sz="4" w:space="0" w:color="auto"/>
              <w:right w:val="nil"/>
            </w:tcBorders>
            <w:shd w:val="clear" w:color="auto" w:fill="auto"/>
            <w:vAlign w:val="bottom"/>
            <w:hideMark/>
          </w:tcPr>
          <w:p w14:paraId="4625E18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8</w:t>
            </w:r>
          </w:p>
        </w:tc>
        <w:tc>
          <w:tcPr>
            <w:tcW w:w="242" w:type="pct"/>
            <w:tcBorders>
              <w:top w:val="single" w:sz="4" w:space="0" w:color="auto"/>
              <w:left w:val="nil"/>
              <w:bottom w:val="single" w:sz="4" w:space="0" w:color="auto"/>
              <w:right w:val="nil"/>
            </w:tcBorders>
            <w:shd w:val="clear" w:color="auto" w:fill="auto"/>
            <w:vAlign w:val="bottom"/>
            <w:hideMark/>
          </w:tcPr>
          <w:p w14:paraId="364AF23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9</w:t>
            </w:r>
          </w:p>
        </w:tc>
        <w:tc>
          <w:tcPr>
            <w:tcW w:w="242" w:type="pct"/>
            <w:tcBorders>
              <w:top w:val="single" w:sz="4" w:space="0" w:color="auto"/>
              <w:left w:val="nil"/>
              <w:bottom w:val="single" w:sz="4" w:space="0" w:color="auto"/>
              <w:right w:val="nil"/>
            </w:tcBorders>
            <w:shd w:val="clear" w:color="auto" w:fill="auto"/>
            <w:vAlign w:val="bottom"/>
            <w:hideMark/>
          </w:tcPr>
          <w:p w14:paraId="743AAB2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10</w:t>
            </w:r>
          </w:p>
        </w:tc>
        <w:tc>
          <w:tcPr>
            <w:tcW w:w="242" w:type="pct"/>
            <w:tcBorders>
              <w:top w:val="single" w:sz="4" w:space="0" w:color="auto"/>
              <w:left w:val="nil"/>
              <w:bottom w:val="single" w:sz="4" w:space="0" w:color="auto"/>
              <w:right w:val="nil"/>
            </w:tcBorders>
            <w:shd w:val="clear" w:color="auto" w:fill="auto"/>
            <w:vAlign w:val="bottom"/>
            <w:hideMark/>
          </w:tcPr>
          <w:p w14:paraId="09C3DC9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11</w:t>
            </w:r>
          </w:p>
        </w:tc>
        <w:tc>
          <w:tcPr>
            <w:tcW w:w="242" w:type="pct"/>
            <w:tcBorders>
              <w:top w:val="single" w:sz="4" w:space="0" w:color="auto"/>
              <w:left w:val="nil"/>
              <w:bottom w:val="single" w:sz="4" w:space="0" w:color="auto"/>
              <w:right w:val="nil"/>
            </w:tcBorders>
            <w:shd w:val="clear" w:color="auto" w:fill="auto"/>
            <w:vAlign w:val="bottom"/>
            <w:hideMark/>
          </w:tcPr>
          <w:p w14:paraId="39F2715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12</w:t>
            </w:r>
          </w:p>
        </w:tc>
        <w:tc>
          <w:tcPr>
            <w:tcW w:w="242" w:type="pct"/>
            <w:tcBorders>
              <w:top w:val="single" w:sz="4" w:space="0" w:color="auto"/>
              <w:left w:val="nil"/>
              <w:bottom w:val="single" w:sz="4" w:space="0" w:color="auto"/>
              <w:right w:val="nil"/>
            </w:tcBorders>
            <w:shd w:val="clear" w:color="auto" w:fill="auto"/>
            <w:vAlign w:val="bottom"/>
            <w:hideMark/>
          </w:tcPr>
          <w:p w14:paraId="24F2B9F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cs="Times New Roman"/>
                <w:sz w:val="18"/>
                <w:szCs w:val="20"/>
              </w:rPr>
              <w:t>13</w:t>
            </w:r>
          </w:p>
        </w:tc>
        <w:tc>
          <w:tcPr>
            <w:tcW w:w="242" w:type="pct"/>
            <w:tcBorders>
              <w:top w:val="single" w:sz="4" w:space="0" w:color="auto"/>
              <w:left w:val="nil"/>
              <w:bottom w:val="single" w:sz="4" w:space="0" w:color="auto"/>
              <w:right w:val="nil"/>
            </w:tcBorders>
            <w:shd w:val="clear" w:color="auto" w:fill="auto"/>
            <w:vAlign w:val="center"/>
            <w:hideMark/>
          </w:tcPr>
          <w:p w14:paraId="0ED5551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14</w:t>
            </w:r>
          </w:p>
        </w:tc>
        <w:tc>
          <w:tcPr>
            <w:tcW w:w="242" w:type="pct"/>
            <w:tcBorders>
              <w:top w:val="single" w:sz="4" w:space="0" w:color="auto"/>
              <w:left w:val="nil"/>
              <w:bottom w:val="single" w:sz="4" w:space="0" w:color="auto"/>
              <w:right w:val="nil"/>
            </w:tcBorders>
            <w:shd w:val="clear" w:color="auto" w:fill="auto"/>
            <w:vAlign w:val="center"/>
            <w:hideMark/>
          </w:tcPr>
          <w:p w14:paraId="292EC9D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p>
        </w:tc>
        <w:tc>
          <w:tcPr>
            <w:tcW w:w="205" w:type="pct"/>
            <w:tcBorders>
              <w:top w:val="single" w:sz="4" w:space="0" w:color="auto"/>
              <w:left w:val="nil"/>
              <w:bottom w:val="single" w:sz="4" w:space="0" w:color="auto"/>
              <w:right w:val="nil"/>
            </w:tcBorders>
            <w:shd w:val="clear" w:color="auto" w:fill="auto"/>
            <w:vAlign w:val="center"/>
            <w:hideMark/>
          </w:tcPr>
          <w:p w14:paraId="03033A6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16</w:t>
            </w:r>
          </w:p>
        </w:tc>
      </w:tr>
      <w:tr w:rsidR="005409CB" w:rsidRPr="00791202" w14:paraId="15C64280" w14:textId="77777777" w:rsidTr="005409CB">
        <w:trPr>
          <w:trHeight w:val="315"/>
        </w:trPr>
        <w:tc>
          <w:tcPr>
            <w:tcW w:w="1090" w:type="pct"/>
            <w:tcBorders>
              <w:top w:val="nil"/>
              <w:left w:val="nil"/>
              <w:bottom w:val="nil"/>
              <w:right w:val="nil"/>
            </w:tcBorders>
            <w:shd w:val="clear" w:color="auto" w:fill="auto"/>
            <w:noWrap/>
            <w:vAlign w:val="center"/>
            <w:hideMark/>
          </w:tcPr>
          <w:p w14:paraId="3FEC4590"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1. Age</w:t>
            </w:r>
          </w:p>
        </w:tc>
        <w:tc>
          <w:tcPr>
            <w:tcW w:w="240" w:type="pct"/>
            <w:tcBorders>
              <w:top w:val="nil"/>
              <w:left w:val="nil"/>
              <w:bottom w:val="nil"/>
              <w:right w:val="nil"/>
            </w:tcBorders>
            <w:shd w:val="clear" w:color="auto" w:fill="auto"/>
            <w:vAlign w:val="center"/>
            <w:hideMark/>
          </w:tcPr>
          <w:p w14:paraId="66358A1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62" w:type="pct"/>
            <w:tcBorders>
              <w:top w:val="nil"/>
              <w:left w:val="nil"/>
              <w:bottom w:val="nil"/>
              <w:right w:val="nil"/>
            </w:tcBorders>
            <w:shd w:val="clear" w:color="auto" w:fill="auto"/>
            <w:vAlign w:val="center"/>
            <w:hideMark/>
          </w:tcPr>
          <w:p w14:paraId="2EFF79F6" w14:textId="77777777" w:rsidR="005409CB" w:rsidRPr="00791202" w:rsidRDefault="005409CB" w:rsidP="005409CB">
            <w:pPr>
              <w:spacing w:after="0"/>
              <w:ind w:firstLine="0"/>
              <w:jc w:val="center"/>
              <w:rPr>
                <w:rFonts w:eastAsia="Times New Roman" w:cs="Times New Roman"/>
                <w:color w:val="000000"/>
                <w:sz w:val="18"/>
                <w:szCs w:val="20"/>
              </w:rPr>
            </w:pPr>
          </w:p>
        </w:tc>
        <w:tc>
          <w:tcPr>
            <w:tcW w:w="241" w:type="pct"/>
            <w:tcBorders>
              <w:top w:val="nil"/>
              <w:left w:val="nil"/>
              <w:bottom w:val="nil"/>
              <w:right w:val="nil"/>
            </w:tcBorders>
            <w:shd w:val="clear" w:color="auto" w:fill="auto"/>
            <w:vAlign w:val="center"/>
            <w:hideMark/>
          </w:tcPr>
          <w:p w14:paraId="19F69189"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2339ECF8"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0044A26A"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6417787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374B99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00151C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DAA99C1"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4D95AE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180347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E68B090"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14A522A"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B3EE488"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6D215FC"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74A269EB"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203BA476" w14:textId="77777777" w:rsidTr="005409CB">
        <w:trPr>
          <w:trHeight w:val="315"/>
        </w:trPr>
        <w:tc>
          <w:tcPr>
            <w:tcW w:w="1090" w:type="pct"/>
            <w:tcBorders>
              <w:top w:val="nil"/>
              <w:left w:val="nil"/>
              <w:bottom w:val="nil"/>
              <w:right w:val="nil"/>
            </w:tcBorders>
            <w:shd w:val="clear" w:color="auto" w:fill="auto"/>
            <w:noWrap/>
            <w:vAlign w:val="center"/>
            <w:hideMark/>
          </w:tcPr>
          <w:p w14:paraId="71F1F227"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2. Income</w:t>
            </w:r>
          </w:p>
        </w:tc>
        <w:tc>
          <w:tcPr>
            <w:tcW w:w="240" w:type="pct"/>
            <w:tcBorders>
              <w:top w:val="nil"/>
              <w:left w:val="nil"/>
              <w:bottom w:val="nil"/>
              <w:right w:val="nil"/>
            </w:tcBorders>
            <w:shd w:val="clear" w:color="auto" w:fill="auto"/>
            <w:vAlign w:val="center"/>
            <w:hideMark/>
          </w:tcPr>
          <w:p w14:paraId="69E3B13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-.64</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5F1245F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1" w:type="pct"/>
            <w:tcBorders>
              <w:top w:val="nil"/>
              <w:left w:val="nil"/>
              <w:bottom w:val="nil"/>
              <w:right w:val="nil"/>
            </w:tcBorders>
            <w:shd w:val="clear" w:color="auto" w:fill="auto"/>
            <w:vAlign w:val="center"/>
            <w:hideMark/>
          </w:tcPr>
          <w:p w14:paraId="5B12533E" w14:textId="77777777" w:rsidR="005409CB" w:rsidRPr="00791202" w:rsidRDefault="005409CB" w:rsidP="005409CB">
            <w:pPr>
              <w:spacing w:after="0"/>
              <w:ind w:firstLine="0"/>
              <w:jc w:val="center"/>
              <w:rPr>
                <w:rFonts w:eastAsia="Times New Roman" w:cs="Times New Roman"/>
                <w:color w:val="000000"/>
                <w:sz w:val="18"/>
                <w:szCs w:val="20"/>
              </w:rPr>
            </w:pPr>
          </w:p>
        </w:tc>
        <w:tc>
          <w:tcPr>
            <w:tcW w:w="263" w:type="pct"/>
            <w:tcBorders>
              <w:top w:val="nil"/>
              <w:left w:val="nil"/>
              <w:bottom w:val="nil"/>
              <w:right w:val="nil"/>
            </w:tcBorders>
            <w:shd w:val="clear" w:color="auto" w:fill="auto"/>
            <w:vAlign w:val="center"/>
            <w:hideMark/>
          </w:tcPr>
          <w:p w14:paraId="691054CD"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3292302A"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2D4E801E"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795D5F7"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A3E411F"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154F451"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32D87C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4BF2B5A"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4EEBC71"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5C013F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4CB661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A17DFFD"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40F8B4C4"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05EE7AF9" w14:textId="77777777" w:rsidTr="005409CB">
        <w:trPr>
          <w:trHeight w:val="315"/>
        </w:trPr>
        <w:tc>
          <w:tcPr>
            <w:tcW w:w="1090" w:type="pct"/>
            <w:tcBorders>
              <w:top w:val="nil"/>
              <w:left w:val="nil"/>
              <w:bottom w:val="nil"/>
              <w:right w:val="nil"/>
            </w:tcBorders>
            <w:shd w:val="clear" w:color="auto" w:fill="auto"/>
            <w:noWrap/>
            <w:vAlign w:val="center"/>
            <w:hideMark/>
          </w:tcPr>
          <w:p w14:paraId="2B2113DE" w14:textId="4CAB8CF5"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3. Controlling</w:t>
            </w:r>
            <w:r w:rsidR="00B61CF2">
              <w:rPr>
                <w:rFonts w:eastAsia="Times New Roman" w:cs="Times New Roman"/>
                <w:color w:val="000000"/>
                <w:sz w:val="18"/>
                <w:szCs w:val="20"/>
              </w:rPr>
              <w:t xml:space="preserve"> restrictive</w:t>
            </w:r>
          </w:p>
        </w:tc>
        <w:tc>
          <w:tcPr>
            <w:tcW w:w="240" w:type="pct"/>
            <w:tcBorders>
              <w:top w:val="nil"/>
              <w:left w:val="nil"/>
              <w:bottom w:val="nil"/>
              <w:right w:val="nil"/>
            </w:tcBorders>
            <w:shd w:val="clear" w:color="auto" w:fill="auto"/>
            <w:vAlign w:val="center"/>
            <w:hideMark/>
          </w:tcPr>
          <w:p w14:paraId="2F03ECB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-.09</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449BE8E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.09</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2C423B3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63" w:type="pct"/>
            <w:tcBorders>
              <w:top w:val="nil"/>
              <w:left w:val="nil"/>
              <w:bottom w:val="nil"/>
              <w:right w:val="nil"/>
            </w:tcBorders>
            <w:shd w:val="clear" w:color="auto" w:fill="auto"/>
            <w:vAlign w:val="center"/>
            <w:hideMark/>
          </w:tcPr>
          <w:p w14:paraId="03E64BEE" w14:textId="77777777" w:rsidR="005409CB" w:rsidRPr="00791202" w:rsidRDefault="005409CB" w:rsidP="005409CB">
            <w:pPr>
              <w:spacing w:after="0"/>
              <w:ind w:firstLine="0"/>
              <w:jc w:val="center"/>
              <w:rPr>
                <w:rFonts w:eastAsia="Times New Roman" w:cs="Times New Roman"/>
                <w:color w:val="000000"/>
                <w:sz w:val="18"/>
                <w:szCs w:val="20"/>
              </w:rPr>
            </w:pPr>
          </w:p>
        </w:tc>
        <w:tc>
          <w:tcPr>
            <w:tcW w:w="263" w:type="pct"/>
            <w:tcBorders>
              <w:top w:val="nil"/>
              <w:left w:val="nil"/>
              <w:bottom w:val="nil"/>
              <w:right w:val="nil"/>
            </w:tcBorders>
            <w:shd w:val="clear" w:color="auto" w:fill="auto"/>
            <w:vAlign w:val="center"/>
            <w:hideMark/>
          </w:tcPr>
          <w:p w14:paraId="34FB9D9D" w14:textId="77777777" w:rsidR="005409CB" w:rsidRPr="00791202" w:rsidRDefault="005409CB" w:rsidP="005409CB">
            <w:pPr>
              <w:spacing w:after="0"/>
              <w:ind w:firstLine="0"/>
              <w:jc w:val="center"/>
              <w:rPr>
                <w:rFonts w:eastAsia="Times New Roman" w:cs="Times New Roman"/>
                <w:sz w:val="18"/>
                <w:szCs w:val="20"/>
              </w:rPr>
            </w:pPr>
          </w:p>
        </w:tc>
        <w:tc>
          <w:tcPr>
            <w:tcW w:w="263" w:type="pct"/>
            <w:tcBorders>
              <w:top w:val="nil"/>
              <w:left w:val="nil"/>
              <w:bottom w:val="nil"/>
              <w:right w:val="nil"/>
            </w:tcBorders>
            <w:shd w:val="clear" w:color="auto" w:fill="auto"/>
            <w:vAlign w:val="center"/>
            <w:hideMark/>
          </w:tcPr>
          <w:p w14:paraId="33DA53B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59C9AE5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9319E1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F8B90F4"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5844D959"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4531D25"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3921145"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5AD756E"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A7EF659"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3BD71B4"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65BFB0CC"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2787FC1A" w14:textId="77777777" w:rsidTr="005409CB">
        <w:trPr>
          <w:trHeight w:val="315"/>
        </w:trPr>
        <w:tc>
          <w:tcPr>
            <w:tcW w:w="1090" w:type="pct"/>
            <w:tcBorders>
              <w:top w:val="nil"/>
              <w:left w:val="nil"/>
              <w:bottom w:val="nil"/>
              <w:right w:val="nil"/>
            </w:tcBorders>
            <w:shd w:val="clear" w:color="auto" w:fill="auto"/>
            <w:noWrap/>
            <w:vAlign w:val="center"/>
            <w:hideMark/>
          </w:tcPr>
          <w:p w14:paraId="28F05569" w14:textId="5F453966"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4. Controlling</w:t>
            </w:r>
            <w:r w:rsidR="00B61CF2">
              <w:rPr>
                <w:rFonts w:eastAsia="Times New Roman" w:cs="Times New Roman"/>
                <w:color w:val="000000"/>
                <w:sz w:val="18"/>
                <w:szCs w:val="20"/>
              </w:rPr>
              <w:t xml:space="preserve"> active</w:t>
            </w:r>
          </w:p>
        </w:tc>
        <w:tc>
          <w:tcPr>
            <w:tcW w:w="240" w:type="pct"/>
            <w:tcBorders>
              <w:top w:val="nil"/>
              <w:left w:val="nil"/>
              <w:bottom w:val="nil"/>
              <w:right w:val="nil"/>
            </w:tcBorders>
            <w:shd w:val="clear" w:color="auto" w:fill="auto"/>
            <w:vAlign w:val="center"/>
            <w:hideMark/>
          </w:tcPr>
          <w:p w14:paraId="2709646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.14</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2E5D934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56E86FD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.28</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2E17BC3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63" w:type="pct"/>
            <w:tcBorders>
              <w:top w:val="nil"/>
              <w:left w:val="nil"/>
              <w:bottom w:val="nil"/>
              <w:right w:val="nil"/>
            </w:tcBorders>
            <w:shd w:val="clear" w:color="auto" w:fill="auto"/>
            <w:vAlign w:val="center"/>
            <w:hideMark/>
          </w:tcPr>
          <w:p w14:paraId="5F9D32EB" w14:textId="77777777" w:rsidR="005409CB" w:rsidRPr="00791202" w:rsidRDefault="005409CB" w:rsidP="005409CB">
            <w:pPr>
              <w:spacing w:after="0"/>
              <w:ind w:firstLine="0"/>
              <w:jc w:val="center"/>
              <w:rPr>
                <w:rFonts w:eastAsia="Times New Roman" w:cs="Times New Roman"/>
                <w:color w:val="000000"/>
                <w:sz w:val="18"/>
                <w:szCs w:val="20"/>
              </w:rPr>
            </w:pPr>
          </w:p>
        </w:tc>
        <w:tc>
          <w:tcPr>
            <w:tcW w:w="263" w:type="pct"/>
            <w:tcBorders>
              <w:top w:val="nil"/>
              <w:left w:val="nil"/>
              <w:bottom w:val="nil"/>
              <w:right w:val="nil"/>
            </w:tcBorders>
            <w:shd w:val="clear" w:color="auto" w:fill="auto"/>
            <w:vAlign w:val="center"/>
            <w:hideMark/>
          </w:tcPr>
          <w:p w14:paraId="2CB75B81"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13E408E"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C3F2F27"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F009B0C"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548F7D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B5812A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CD13316"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0A1D4B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B69745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7A06ED1"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50C81986"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3175549B" w14:textId="77777777" w:rsidTr="005409CB">
        <w:trPr>
          <w:trHeight w:val="315"/>
        </w:trPr>
        <w:tc>
          <w:tcPr>
            <w:tcW w:w="1090" w:type="pct"/>
            <w:tcBorders>
              <w:top w:val="nil"/>
              <w:left w:val="nil"/>
              <w:bottom w:val="nil"/>
              <w:right w:val="nil"/>
            </w:tcBorders>
            <w:shd w:val="clear" w:color="auto" w:fill="auto"/>
            <w:noWrap/>
            <w:vAlign w:val="center"/>
            <w:hideMark/>
          </w:tcPr>
          <w:p w14:paraId="26DF43CB" w14:textId="0BAFBA64"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 xml:space="preserve">5. </w:t>
            </w:r>
            <w:r w:rsidR="00B61CF2">
              <w:rPr>
                <w:rFonts w:eastAsia="Times New Roman" w:cs="Times New Roman"/>
                <w:color w:val="000000"/>
                <w:sz w:val="18"/>
                <w:szCs w:val="20"/>
              </w:rPr>
              <w:t>A</w:t>
            </w:r>
            <w:r w:rsidRPr="00791202">
              <w:rPr>
                <w:rFonts w:eastAsia="Times New Roman" w:cs="Times New Roman"/>
                <w:color w:val="000000"/>
                <w:sz w:val="18"/>
                <w:szCs w:val="20"/>
              </w:rPr>
              <w:t>utonomy Supportive</w:t>
            </w:r>
            <w:r w:rsidR="00B61CF2">
              <w:rPr>
                <w:rFonts w:eastAsia="Times New Roman" w:cs="Times New Roman"/>
                <w:color w:val="000000"/>
                <w:sz w:val="18"/>
                <w:szCs w:val="20"/>
              </w:rPr>
              <w:t xml:space="preserve"> Restrictive</w:t>
            </w:r>
          </w:p>
        </w:tc>
        <w:tc>
          <w:tcPr>
            <w:tcW w:w="240" w:type="pct"/>
            <w:tcBorders>
              <w:top w:val="nil"/>
              <w:left w:val="nil"/>
              <w:bottom w:val="nil"/>
              <w:right w:val="nil"/>
            </w:tcBorders>
            <w:shd w:val="clear" w:color="auto" w:fill="auto"/>
            <w:vAlign w:val="center"/>
            <w:hideMark/>
          </w:tcPr>
          <w:p w14:paraId="5E388E1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-.31</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3AB1312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.23</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3AB667C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.22</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02B7036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-.08</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420A20F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63" w:type="pct"/>
            <w:tcBorders>
              <w:top w:val="nil"/>
              <w:left w:val="nil"/>
              <w:bottom w:val="nil"/>
              <w:right w:val="nil"/>
            </w:tcBorders>
            <w:shd w:val="clear" w:color="auto" w:fill="auto"/>
            <w:vAlign w:val="center"/>
            <w:hideMark/>
          </w:tcPr>
          <w:p w14:paraId="199EA2EF"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75DD6C15"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A8869D9"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E518C5C"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982A027"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346E66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2014539"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5C96CB4"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5B5C1CCA"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7C964B2"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0428EF69"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5EA53A03" w14:textId="77777777" w:rsidTr="005409CB">
        <w:trPr>
          <w:trHeight w:val="315"/>
        </w:trPr>
        <w:tc>
          <w:tcPr>
            <w:tcW w:w="1090" w:type="pct"/>
            <w:tcBorders>
              <w:top w:val="nil"/>
              <w:left w:val="nil"/>
              <w:bottom w:val="nil"/>
              <w:right w:val="nil"/>
            </w:tcBorders>
            <w:shd w:val="clear" w:color="auto" w:fill="auto"/>
            <w:noWrap/>
            <w:vAlign w:val="center"/>
            <w:hideMark/>
          </w:tcPr>
          <w:p w14:paraId="7D3B8064" w14:textId="0AF776F7"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6. Autonomy Supportive</w:t>
            </w:r>
            <w:r w:rsidR="00B61CF2">
              <w:rPr>
                <w:rFonts w:eastAsia="Times New Roman" w:cs="Times New Roman"/>
                <w:color w:val="000000"/>
                <w:sz w:val="18"/>
                <w:szCs w:val="20"/>
              </w:rPr>
              <w:t xml:space="preserve"> Active</w:t>
            </w:r>
          </w:p>
        </w:tc>
        <w:tc>
          <w:tcPr>
            <w:tcW w:w="240" w:type="pct"/>
            <w:tcBorders>
              <w:top w:val="nil"/>
              <w:left w:val="nil"/>
              <w:bottom w:val="nil"/>
              <w:right w:val="nil"/>
            </w:tcBorders>
            <w:shd w:val="clear" w:color="auto" w:fill="auto"/>
            <w:vAlign w:val="center"/>
            <w:hideMark/>
          </w:tcPr>
          <w:p w14:paraId="6EB9847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-.23</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5E1BF17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.23</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710A740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-.08</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3911698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-.47</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6C0998E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.34</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473CFA9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09655C54"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1093B937"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E353D6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B80C09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569B249"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2E941EF"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993362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F9074B0"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3D988F0"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1B67228D"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00D28D55" w14:textId="77777777" w:rsidTr="005409CB">
        <w:trPr>
          <w:trHeight w:val="315"/>
        </w:trPr>
        <w:tc>
          <w:tcPr>
            <w:tcW w:w="1090" w:type="pct"/>
            <w:tcBorders>
              <w:top w:val="nil"/>
              <w:left w:val="nil"/>
              <w:bottom w:val="nil"/>
              <w:right w:val="nil"/>
            </w:tcBorders>
            <w:shd w:val="clear" w:color="auto" w:fill="auto"/>
            <w:noWrap/>
            <w:vAlign w:val="center"/>
            <w:hideMark/>
          </w:tcPr>
          <w:p w14:paraId="03AF672D"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7. Media Multi-tasking</w:t>
            </w:r>
          </w:p>
        </w:tc>
        <w:tc>
          <w:tcPr>
            <w:tcW w:w="240" w:type="pct"/>
            <w:tcBorders>
              <w:top w:val="nil"/>
              <w:left w:val="nil"/>
              <w:bottom w:val="nil"/>
              <w:right w:val="nil"/>
            </w:tcBorders>
            <w:shd w:val="clear" w:color="auto" w:fill="auto"/>
            <w:vAlign w:val="center"/>
            <w:hideMark/>
          </w:tcPr>
          <w:p w14:paraId="7B15D3E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.25</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0F6F4BB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-.13</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3BB87CA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0.05</w:t>
            </w:r>
          </w:p>
        </w:tc>
        <w:tc>
          <w:tcPr>
            <w:tcW w:w="263" w:type="pct"/>
            <w:tcBorders>
              <w:top w:val="nil"/>
              <w:left w:val="nil"/>
              <w:bottom w:val="nil"/>
              <w:right w:val="nil"/>
            </w:tcBorders>
            <w:shd w:val="clear" w:color="auto" w:fill="auto"/>
            <w:vAlign w:val="center"/>
            <w:hideMark/>
          </w:tcPr>
          <w:p w14:paraId="2F91FB7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0E68C8F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p>
        </w:tc>
        <w:tc>
          <w:tcPr>
            <w:tcW w:w="263" w:type="pct"/>
            <w:tcBorders>
              <w:top w:val="nil"/>
              <w:left w:val="nil"/>
              <w:bottom w:val="nil"/>
              <w:right w:val="nil"/>
            </w:tcBorders>
            <w:shd w:val="clear" w:color="auto" w:fill="auto"/>
            <w:vAlign w:val="center"/>
            <w:hideMark/>
          </w:tcPr>
          <w:p w14:paraId="64F18EA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1FB8DD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4A7D48C5"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435D9B56"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91D100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AFDAC7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0CD76A5"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54D5AB5"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39D7F2A"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C242495"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219C360E"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7956A540" w14:textId="77777777" w:rsidTr="005409CB">
        <w:trPr>
          <w:trHeight w:val="315"/>
        </w:trPr>
        <w:tc>
          <w:tcPr>
            <w:tcW w:w="1090" w:type="pct"/>
            <w:tcBorders>
              <w:top w:val="nil"/>
              <w:left w:val="nil"/>
              <w:bottom w:val="nil"/>
              <w:right w:val="nil"/>
            </w:tcBorders>
            <w:shd w:val="clear" w:color="auto" w:fill="auto"/>
            <w:noWrap/>
            <w:vAlign w:val="center"/>
            <w:hideMark/>
          </w:tcPr>
          <w:p w14:paraId="2884ABFB"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8. Social Media</w:t>
            </w:r>
          </w:p>
        </w:tc>
        <w:tc>
          <w:tcPr>
            <w:tcW w:w="240" w:type="pct"/>
            <w:tcBorders>
              <w:top w:val="nil"/>
              <w:left w:val="nil"/>
              <w:bottom w:val="nil"/>
              <w:right w:val="nil"/>
            </w:tcBorders>
            <w:shd w:val="clear" w:color="auto" w:fill="auto"/>
            <w:vAlign w:val="center"/>
            <w:hideMark/>
          </w:tcPr>
          <w:p w14:paraId="04C6753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4C8B39F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143CD5A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.09</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7CDC1F2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.11</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23A43F0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p>
        </w:tc>
        <w:tc>
          <w:tcPr>
            <w:tcW w:w="263" w:type="pct"/>
            <w:tcBorders>
              <w:top w:val="nil"/>
              <w:left w:val="nil"/>
              <w:bottom w:val="nil"/>
              <w:right w:val="nil"/>
            </w:tcBorders>
            <w:shd w:val="clear" w:color="auto" w:fill="auto"/>
            <w:vAlign w:val="center"/>
            <w:hideMark/>
          </w:tcPr>
          <w:p w14:paraId="6F131FB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-.02</w:t>
            </w:r>
          </w:p>
        </w:tc>
        <w:tc>
          <w:tcPr>
            <w:tcW w:w="242" w:type="pct"/>
            <w:tcBorders>
              <w:top w:val="nil"/>
              <w:left w:val="nil"/>
              <w:bottom w:val="nil"/>
              <w:right w:val="nil"/>
            </w:tcBorders>
            <w:shd w:val="clear" w:color="auto" w:fill="auto"/>
            <w:vAlign w:val="center"/>
            <w:hideMark/>
          </w:tcPr>
          <w:p w14:paraId="4BB3F14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.24</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13C870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1A1463D8"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1B472293"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306115C"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AD4B37C"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CF69DA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C0BB29E"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7D016DE"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5509F05B"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0C3678AC" w14:textId="77777777" w:rsidTr="005409CB">
        <w:trPr>
          <w:trHeight w:val="315"/>
        </w:trPr>
        <w:tc>
          <w:tcPr>
            <w:tcW w:w="1090" w:type="pct"/>
            <w:tcBorders>
              <w:top w:val="nil"/>
              <w:left w:val="nil"/>
              <w:bottom w:val="nil"/>
              <w:right w:val="nil"/>
            </w:tcBorders>
            <w:shd w:val="clear" w:color="auto" w:fill="auto"/>
            <w:noWrap/>
            <w:vAlign w:val="center"/>
            <w:hideMark/>
          </w:tcPr>
          <w:p w14:paraId="0C0E926C"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9. TV</w:t>
            </w:r>
          </w:p>
        </w:tc>
        <w:tc>
          <w:tcPr>
            <w:tcW w:w="240" w:type="pct"/>
            <w:tcBorders>
              <w:top w:val="nil"/>
              <w:left w:val="nil"/>
              <w:bottom w:val="nil"/>
              <w:right w:val="nil"/>
            </w:tcBorders>
            <w:shd w:val="clear" w:color="auto" w:fill="auto"/>
            <w:vAlign w:val="center"/>
            <w:hideMark/>
          </w:tcPr>
          <w:p w14:paraId="2613EA9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.04</w:t>
            </w:r>
          </w:p>
        </w:tc>
        <w:tc>
          <w:tcPr>
            <w:tcW w:w="262" w:type="pct"/>
            <w:tcBorders>
              <w:top w:val="nil"/>
              <w:left w:val="nil"/>
              <w:bottom w:val="nil"/>
              <w:right w:val="nil"/>
            </w:tcBorders>
            <w:shd w:val="clear" w:color="auto" w:fill="auto"/>
            <w:vAlign w:val="center"/>
            <w:hideMark/>
          </w:tcPr>
          <w:p w14:paraId="651C576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-.04</w:t>
            </w:r>
          </w:p>
        </w:tc>
        <w:tc>
          <w:tcPr>
            <w:tcW w:w="241" w:type="pct"/>
            <w:tcBorders>
              <w:top w:val="nil"/>
              <w:left w:val="nil"/>
              <w:bottom w:val="nil"/>
              <w:right w:val="nil"/>
            </w:tcBorders>
            <w:shd w:val="clear" w:color="auto" w:fill="auto"/>
            <w:vAlign w:val="center"/>
            <w:hideMark/>
          </w:tcPr>
          <w:p w14:paraId="0B5230D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6B28457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0.02</w:t>
            </w:r>
          </w:p>
        </w:tc>
        <w:tc>
          <w:tcPr>
            <w:tcW w:w="263" w:type="pct"/>
            <w:tcBorders>
              <w:top w:val="nil"/>
              <w:left w:val="nil"/>
              <w:bottom w:val="nil"/>
              <w:right w:val="nil"/>
            </w:tcBorders>
            <w:shd w:val="clear" w:color="auto" w:fill="auto"/>
            <w:vAlign w:val="center"/>
            <w:hideMark/>
          </w:tcPr>
          <w:p w14:paraId="02FE3AF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-.05</w:t>
            </w:r>
          </w:p>
        </w:tc>
        <w:tc>
          <w:tcPr>
            <w:tcW w:w="263" w:type="pct"/>
            <w:tcBorders>
              <w:top w:val="nil"/>
              <w:left w:val="nil"/>
              <w:bottom w:val="nil"/>
              <w:right w:val="nil"/>
            </w:tcBorders>
            <w:shd w:val="clear" w:color="auto" w:fill="auto"/>
            <w:vAlign w:val="center"/>
            <w:hideMark/>
          </w:tcPr>
          <w:p w14:paraId="6E28703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064E19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92E597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622AB8E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1C04D9ED"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012928A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230A2494"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572A104A"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3BFDA04"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721B6F44"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21887D2A"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78BE918C" w14:textId="77777777" w:rsidTr="005409CB">
        <w:trPr>
          <w:trHeight w:val="315"/>
        </w:trPr>
        <w:tc>
          <w:tcPr>
            <w:tcW w:w="1090" w:type="pct"/>
            <w:tcBorders>
              <w:top w:val="nil"/>
              <w:left w:val="nil"/>
              <w:bottom w:val="nil"/>
              <w:right w:val="nil"/>
            </w:tcBorders>
            <w:shd w:val="clear" w:color="auto" w:fill="auto"/>
            <w:noWrap/>
            <w:vAlign w:val="center"/>
            <w:hideMark/>
          </w:tcPr>
          <w:p w14:paraId="20C00BBE"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10. Video Games</w:t>
            </w:r>
          </w:p>
        </w:tc>
        <w:tc>
          <w:tcPr>
            <w:tcW w:w="240" w:type="pct"/>
            <w:tcBorders>
              <w:top w:val="nil"/>
              <w:left w:val="nil"/>
              <w:bottom w:val="nil"/>
              <w:right w:val="nil"/>
            </w:tcBorders>
            <w:shd w:val="clear" w:color="auto" w:fill="auto"/>
            <w:vAlign w:val="center"/>
            <w:hideMark/>
          </w:tcPr>
          <w:p w14:paraId="028F46C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.04</w:t>
            </w:r>
          </w:p>
        </w:tc>
        <w:tc>
          <w:tcPr>
            <w:tcW w:w="262" w:type="pct"/>
            <w:tcBorders>
              <w:top w:val="nil"/>
              <w:left w:val="nil"/>
              <w:bottom w:val="nil"/>
              <w:right w:val="nil"/>
            </w:tcBorders>
            <w:shd w:val="clear" w:color="auto" w:fill="auto"/>
            <w:vAlign w:val="center"/>
            <w:hideMark/>
          </w:tcPr>
          <w:p w14:paraId="4D9AF01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-.04</w:t>
            </w:r>
          </w:p>
        </w:tc>
        <w:tc>
          <w:tcPr>
            <w:tcW w:w="241" w:type="pct"/>
            <w:tcBorders>
              <w:top w:val="nil"/>
              <w:left w:val="nil"/>
              <w:bottom w:val="nil"/>
              <w:right w:val="nil"/>
            </w:tcBorders>
            <w:shd w:val="clear" w:color="auto" w:fill="auto"/>
            <w:vAlign w:val="center"/>
            <w:hideMark/>
          </w:tcPr>
          <w:p w14:paraId="4BF9C49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.01</w:t>
            </w:r>
          </w:p>
        </w:tc>
        <w:tc>
          <w:tcPr>
            <w:tcW w:w="263" w:type="pct"/>
            <w:tcBorders>
              <w:top w:val="nil"/>
              <w:left w:val="nil"/>
              <w:bottom w:val="nil"/>
              <w:right w:val="nil"/>
            </w:tcBorders>
            <w:shd w:val="clear" w:color="auto" w:fill="auto"/>
            <w:vAlign w:val="center"/>
            <w:hideMark/>
          </w:tcPr>
          <w:p w14:paraId="47F735E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.09</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71DC04C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-.06</w:t>
            </w:r>
          </w:p>
        </w:tc>
        <w:tc>
          <w:tcPr>
            <w:tcW w:w="263" w:type="pct"/>
            <w:tcBorders>
              <w:top w:val="nil"/>
              <w:left w:val="nil"/>
              <w:bottom w:val="nil"/>
              <w:right w:val="nil"/>
            </w:tcBorders>
            <w:shd w:val="clear" w:color="auto" w:fill="auto"/>
            <w:vAlign w:val="center"/>
            <w:hideMark/>
          </w:tcPr>
          <w:p w14:paraId="20B158E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.04</w:t>
            </w:r>
          </w:p>
        </w:tc>
        <w:tc>
          <w:tcPr>
            <w:tcW w:w="242" w:type="pct"/>
            <w:tcBorders>
              <w:top w:val="nil"/>
              <w:left w:val="nil"/>
              <w:bottom w:val="nil"/>
              <w:right w:val="nil"/>
            </w:tcBorders>
            <w:shd w:val="clear" w:color="auto" w:fill="auto"/>
            <w:vAlign w:val="center"/>
            <w:hideMark/>
          </w:tcPr>
          <w:p w14:paraId="4EABAE4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.05</w:t>
            </w:r>
          </w:p>
        </w:tc>
        <w:tc>
          <w:tcPr>
            <w:tcW w:w="242" w:type="pct"/>
            <w:tcBorders>
              <w:top w:val="nil"/>
              <w:left w:val="nil"/>
              <w:bottom w:val="nil"/>
              <w:right w:val="nil"/>
            </w:tcBorders>
            <w:shd w:val="clear" w:color="auto" w:fill="auto"/>
            <w:vAlign w:val="center"/>
            <w:hideMark/>
          </w:tcPr>
          <w:p w14:paraId="2B4A451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B48848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.34</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08100ED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6B166755"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5587132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9F78362"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67781EDD"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06450371"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20A1C2E5"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55F3DE24" w14:textId="77777777" w:rsidTr="005409CB">
        <w:trPr>
          <w:trHeight w:val="315"/>
        </w:trPr>
        <w:tc>
          <w:tcPr>
            <w:tcW w:w="1090" w:type="pct"/>
            <w:tcBorders>
              <w:top w:val="nil"/>
              <w:left w:val="nil"/>
              <w:bottom w:val="nil"/>
              <w:right w:val="nil"/>
            </w:tcBorders>
            <w:shd w:val="clear" w:color="auto" w:fill="auto"/>
            <w:noWrap/>
            <w:vAlign w:val="center"/>
            <w:hideMark/>
          </w:tcPr>
          <w:p w14:paraId="41E29734" w14:textId="24B83234"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11. Music</w:t>
            </w:r>
          </w:p>
        </w:tc>
        <w:tc>
          <w:tcPr>
            <w:tcW w:w="240" w:type="pct"/>
            <w:tcBorders>
              <w:top w:val="nil"/>
              <w:left w:val="nil"/>
              <w:bottom w:val="nil"/>
              <w:right w:val="nil"/>
            </w:tcBorders>
            <w:shd w:val="clear" w:color="auto" w:fill="auto"/>
            <w:vAlign w:val="center"/>
            <w:hideMark/>
          </w:tcPr>
          <w:p w14:paraId="2CCF7CB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.32</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2EF0FFC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-.22</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6E915A1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.01</w:t>
            </w:r>
          </w:p>
        </w:tc>
        <w:tc>
          <w:tcPr>
            <w:tcW w:w="263" w:type="pct"/>
            <w:tcBorders>
              <w:top w:val="nil"/>
              <w:left w:val="nil"/>
              <w:bottom w:val="nil"/>
              <w:right w:val="nil"/>
            </w:tcBorders>
            <w:shd w:val="clear" w:color="auto" w:fill="auto"/>
            <w:vAlign w:val="center"/>
            <w:hideMark/>
          </w:tcPr>
          <w:p w14:paraId="59394A2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.11</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05DE2C9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-.16</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376214D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-.05</w:t>
            </w:r>
          </w:p>
        </w:tc>
        <w:tc>
          <w:tcPr>
            <w:tcW w:w="242" w:type="pct"/>
            <w:tcBorders>
              <w:top w:val="nil"/>
              <w:left w:val="nil"/>
              <w:bottom w:val="nil"/>
              <w:right w:val="nil"/>
            </w:tcBorders>
            <w:shd w:val="clear" w:color="auto" w:fill="auto"/>
            <w:vAlign w:val="center"/>
            <w:hideMark/>
          </w:tcPr>
          <w:p w14:paraId="48C76B5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.24</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56D57D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.45</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6ECEF91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.26</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1537C7F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.33</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17FF477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3764856E"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265F9C76"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3D0229FE"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1711C7EC"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202F69A0"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2652ABE4" w14:textId="77777777" w:rsidTr="005409CB">
        <w:trPr>
          <w:trHeight w:val="315"/>
        </w:trPr>
        <w:tc>
          <w:tcPr>
            <w:tcW w:w="1090" w:type="pct"/>
            <w:tcBorders>
              <w:top w:val="nil"/>
              <w:left w:val="nil"/>
              <w:bottom w:val="nil"/>
              <w:right w:val="nil"/>
            </w:tcBorders>
            <w:shd w:val="clear" w:color="auto" w:fill="auto"/>
            <w:noWrap/>
            <w:vAlign w:val="center"/>
            <w:hideMark/>
          </w:tcPr>
          <w:p w14:paraId="079DDBB4" w14:textId="11CECC43"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 xml:space="preserve">12. Reading </w:t>
            </w:r>
          </w:p>
        </w:tc>
        <w:tc>
          <w:tcPr>
            <w:tcW w:w="240" w:type="pct"/>
            <w:tcBorders>
              <w:top w:val="nil"/>
              <w:left w:val="nil"/>
              <w:bottom w:val="nil"/>
              <w:right w:val="nil"/>
            </w:tcBorders>
            <w:shd w:val="clear" w:color="auto" w:fill="auto"/>
            <w:vAlign w:val="center"/>
            <w:hideMark/>
          </w:tcPr>
          <w:p w14:paraId="4E024CF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.03</w:t>
            </w:r>
          </w:p>
        </w:tc>
        <w:tc>
          <w:tcPr>
            <w:tcW w:w="262" w:type="pct"/>
            <w:tcBorders>
              <w:top w:val="nil"/>
              <w:left w:val="nil"/>
              <w:bottom w:val="nil"/>
              <w:right w:val="nil"/>
            </w:tcBorders>
            <w:shd w:val="clear" w:color="auto" w:fill="auto"/>
            <w:vAlign w:val="center"/>
            <w:hideMark/>
          </w:tcPr>
          <w:p w14:paraId="494EE7D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w:t>
            </w:r>
          </w:p>
        </w:tc>
        <w:tc>
          <w:tcPr>
            <w:tcW w:w="241" w:type="pct"/>
            <w:tcBorders>
              <w:top w:val="nil"/>
              <w:left w:val="nil"/>
              <w:bottom w:val="nil"/>
              <w:right w:val="nil"/>
            </w:tcBorders>
            <w:shd w:val="clear" w:color="auto" w:fill="auto"/>
            <w:vAlign w:val="center"/>
            <w:hideMark/>
          </w:tcPr>
          <w:p w14:paraId="7320C33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0.02</w:t>
            </w:r>
          </w:p>
        </w:tc>
        <w:tc>
          <w:tcPr>
            <w:tcW w:w="263" w:type="pct"/>
            <w:tcBorders>
              <w:top w:val="nil"/>
              <w:left w:val="nil"/>
              <w:bottom w:val="nil"/>
              <w:right w:val="nil"/>
            </w:tcBorders>
            <w:shd w:val="clear" w:color="auto" w:fill="auto"/>
            <w:vAlign w:val="center"/>
            <w:hideMark/>
          </w:tcPr>
          <w:p w14:paraId="4AEF452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0.05</w:t>
            </w:r>
          </w:p>
        </w:tc>
        <w:tc>
          <w:tcPr>
            <w:tcW w:w="263" w:type="pct"/>
            <w:tcBorders>
              <w:top w:val="nil"/>
              <w:left w:val="nil"/>
              <w:bottom w:val="nil"/>
              <w:right w:val="nil"/>
            </w:tcBorders>
            <w:shd w:val="clear" w:color="auto" w:fill="auto"/>
            <w:vAlign w:val="center"/>
            <w:hideMark/>
          </w:tcPr>
          <w:p w14:paraId="583D511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0.03</w:t>
            </w:r>
          </w:p>
        </w:tc>
        <w:tc>
          <w:tcPr>
            <w:tcW w:w="263" w:type="pct"/>
            <w:tcBorders>
              <w:top w:val="nil"/>
              <w:left w:val="nil"/>
              <w:bottom w:val="nil"/>
              <w:right w:val="nil"/>
            </w:tcBorders>
            <w:shd w:val="clear" w:color="auto" w:fill="auto"/>
            <w:vAlign w:val="center"/>
            <w:hideMark/>
          </w:tcPr>
          <w:p w14:paraId="435C003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3B80642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.05</w:t>
            </w:r>
          </w:p>
        </w:tc>
        <w:tc>
          <w:tcPr>
            <w:tcW w:w="242" w:type="pct"/>
            <w:tcBorders>
              <w:top w:val="nil"/>
              <w:left w:val="nil"/>
              <w:bottom w:val="nil"/>
              <w:right w:val="nil"/>
            </w:tcBorders>
            <w:shd w:val="clear" w:color="auto" w:fill="auto"/>
            <w:vAlign w:val="center"/>
            <w:hideMark/>
          </w:tcPr>
          <w:p w14:paraId="478E9B1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.16</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44E064F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6F8D7C7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.24</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1ECD84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.31</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163280D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2A85E93D"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6E518BEB" w14:textId="77777777" w:rsidR="005409CB" w:rsidRPr="00791202" w:rsidRDefault="005409CB" w:rsidP="005409CB">
            <w:pPr>
              <w:spacing w:after="0"/>
              <w:ind w:firstLine="0"/>
              <w:jc w:val="center"/>
              <w:rPr>
                <w:rFonts w:eastAsia="Times New Roman" w:cs="Times New Roman"/>
                <w:sz w:val="18"/>
                <w:szCs w:val="20"/>
              </w:rPr>
            </w:pPr>
          </w:p>
        </w:tc>
        <w:tc>
          <w:tcPr>
            <w:tcW w:w="242" w:type="pct"/>
            <w:tcBorders>
              <w:top w:val="nil"/>
              <w:left w:val="nil"/>
              <w:bottom w:val="nil"/>
              <w:right w:val="nil"/>
            </w:tcBorders>
            <w:shd w:val="clear" w:color="auto" w:fill="auto"/>
            <w:vAlign w:val="center"/>
            <w:hideMark/>
          </w:tcPr>
          <w:p w14:paraId="4971B081"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298D21B3"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701E36D5" w14:textId="77777777" w:rsidTr="005409CB">
        <w:trPr>
          <w:trHeight w:val="315"/>
        </w:trPr>
        <w:tc>
          <w:tcPr>
            <w:tcW w:w="1090" w:type="pct"/>
            <w:tcBorders>
              <w:top w:val="nil"/>
              <w:left w:val="nil"/>
              <w:bottom w:val="nil"/>
              <w:right w:val="nil"/>
            </w:tcBorders>
            <w:shd w:val="clear" w:color="auto" w:fill="auto"/>
            <w:noWrap/>
            <w:vAlign w:val="center"/>
            <w:hideMark/>
          </w:tcPr>
          <w:p w14:paraId="4C9917D4" w14:textId="29957D78" w:rsidR="005409CB" w:rsidRPr="00791202" w:rsidRDefault="005409CB" w:rsidP="00B61CF2">
            <w:pPr>
              <w:spacing w:after="0"/>
              <w:ind w:firstLine="0"/>
              <w:rPr>
                <w:rFonts w:eastAsia="Times New Roman" w:cs="Times New Roman"/>
                <w:color w:val="000000"/>
                <w:sz w:val="18"/>
                <w:szCs w:val="20"/>
              </w:rPr>
            </w:pPr>
            <w:r w:rsidRPr="00791202">
              <w:rPr>
                <w:rFonts w:eastAsia="Times New Roman" w:cs="Times New Roman"/>
                <w:color w:val="000000"/>
                <w:sz w:val="18"/>
                <w:szCs w:val="20"/>
              </w:rPr>
              <w:t xml:space="preserve">13. </w:t>
            </w:r>
            <w:r w:rsidR="00B61CF2">
              <w:rPr>
                <w:rFonts w:eastAsia="Times New Roman" w:cs="Times New Roman"/>
                <w:color w:val="000000"/>
                <w:sz w:val="18"/>
                <w:szCs w:val="20"/>
              </w:rPr>
              <w:t>Texting</w:t>
            </w:r>
          </w:p>
        </w:tc>
        <w:tc>
          <w:tcPr>
            <w:tcW w:w="240" w:type="pct"/>
            <w:tcBorders>
              <w:top w:val="nil"/>
              <w:left w:val="nil"/>
              <w:bottom w:val="nil"/>
              <w:right w:val="nil"/>
            </w:tcBorders>
            <w:shd w:val="clear" w:color="auto" w:fill="auto"/>
            <w:vAlign w:val="center"/>
            <w:hideMark/>
          </w:tcPr>
          <w:p w14:paraId="2833FD3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6D86726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-.01</w:t>
            </w:r>
          </w:p>
        </w:tc>
        <w:tc>
          <w:tcPr>
            <w:tcW w:w="241" w:type="pct"/>
            <w:tcBorders>
              <w:top w:val="nil"/>
              <w:left w:val="nil"/>
              <w:bottom w:val="nil"/>
              <w:right w:val="nil"/>
            </w:tcBorders>
            <w:shd w:val="clear" w:color="auto" w:fill="auto"/>
            <w:vAlign w:val="center"/>
            <w:hideMark/>
          </w:tcPr>
          <w:p w14:paraId="59E005E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0.05</w:t>
            </w:r>
          </w:p>
        </w:tc>
        <w:tc>
          <w:tcPr>
            <w:tcW w:w="263" w:type="pct"/>
            <w:tcBorders>
              <w:top w:val="nil"/>
              <w:left w:val="nil"/>
              <w:bottom w:val="nil"/>
              <w:right w:val="nil"/>
            </w:tcBorders>
            <w:shd w:val="clear" w:color="auto" w:fill="auto"/>
            <w:vAlign w:val="center"/>
            <w:hideMark/>
          </w:tcPr>
          <w:p w14:paraId="024F4E2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.07</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377602D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-.09</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4557AF5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w:t>
            </w:r>
          </w:p>
        </w:tc>
        <w:tc>
          <w:tcPr>
            <w:tcW w:w="242" w:type="pct"/>
            <w:tcBorders>
              <w:top w:val="nil"/>
              <w:left w:val="nil"/>
              <w:bottom w:val="nil"/>
              <w:right w:val="nil"/>
            </w:tcBorders>
            <w:shd w:val="clear" w:color="auto" w:fill="auto"/>
            <w:vAlign w:val="center"/>
            <w:hideMark/>
          </w:tcPr>
          <w:p w14:paraId="4FEDDCF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.21</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7343CDF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.53</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0B40964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.30</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47D2FCA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.13</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0432CBF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BC67E0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.11</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78DE4D4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0346879D" w14:textId="77777777" w:rsidR="005409CB" w:rsidRPr="00791202" w:rsidRDefault="005409CB" w:rsidP="005409CB">
            <w:pPr>
              <w:spacing w:after="0"/>
              <w:ind w:firstLine="0"/>
              <w:jc w:val="center"/>
              <w:rPr>
                <w:rFonts w:eastAsia="Times New Roman" w:cs="Times New Roman"/>
                <w:color w:val="000000"/>
                <w:sz w:val="18"/>
                <w:szCs w:val="20"/>
              </w:rPr>
            </w:pPr>
          </w:p>
        </w:tc>
        <w:tc>
          <w:tcPr>
            <w:tcW w:w="242" w:type="pct"/>
            <w:tcBorders>
              <w:top w:val="nil"/>
              <w:left w:val="nil"/>
              <w:bottom w:val="nil"/>
              <w:right w:val="nil"/>
            </w:tcBorders>
            <w:shd w:val="clear" w:color="auto" w:fill="auto"/>
            <w:vAlign w:val="center"/>
            <w:hideMark/>
          </w:tcPr>
          <w:p w14:paraId="43CD5326" w14:textId="77777777" w:rsidR="005409CB" w:rsidRPr="00791202" w:rsidRDefault="005409CB" w:rsidP="005409CB">
            <w:pPr>
              <w:spacing w:after="0"/>
              <w:ind w:firstLine="0"/>
              <w:jc w:val="center"/>
              <w:rPr>
                <w:rFonts w:eastAsia="Times New Roman" w:cs="Times New Roman"/>
                <w:sz w:val="18"/>
                <w:szCs w:val="20"/>
              </w:rPr>
            </w:pPr>
          </w:p>
        </w:tc>
        <w:tc>
          <w:tcPr>
            <w:tcW w:w="205" w:type="pct"/>
            <w:tcBorders>
              <w:top w:val="nil"/>
              <w:left w:val="nil"/>
              <w:bottom w:val="nil"/>
              <w:right w:val="nil"/>
            </w:tcBorders>
            <w:shd w:val="clear" w:color="auto" w:fill="auto"/>
            <w:vAlign w:val="center"/>
            <w:hideMark/>
          </w:tcPr>
          <w:p w14:paraId="36FBACBA"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281D9ABC" w14:textId="77777777" w:rsidTr="005409CB">
        <w:trPr>
          <w:trHeight w:val="315"/>
        </w:trPr>
        <w:tc>
          <w:tcPr>
            <w:tcW w:w="1090" w:type="pct"/>
            <w:tcBorders>
              <w:top w:val="nil"/>
              <w:left w:val="nil"/>
              <w:bottom w:val="nil"/>
              <w:right w:val="nil"/>
            </w:tcBorders>
            <w:shd w:val="clear" w:color="auto" w:fill="auto"/>
            <w:noWrap/>
            <w:vAlign w:val="center"/>
            <w:hideMark/>
          </w:tcPr>
          <w:p w14:paraId="522A6C5C"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14. Internet</w:t>
            </w:r>
          </w:p>
        </w:tc>
        <w:tc>
          <w:tcPr>
            <w:tcW w:w="240" w:type="pct"/>
            <w:tcBorders>
              <w:top w:val="nil"/>
              <w:left w:val="nil"/>
              <w:bottom w:val="nil"/>
              <w:right w:val="nil"/>
            </w:tcBorders>
            <w:shd w:val="clear" w:color="auto" w:fill="auto"/>
            <w:vAlign w:val="center"/>
            <w:hideMark/>
          </w:tcPr>
          <w:p w14:paraId="408BDD5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.38</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50B6226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-.27</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76518E52"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0.02</w:t>
            </w:r>
          </w:p>
        </w:tc>
        <w:tc>
          <w:tcPr>
            <w:tcW w:w="263" w:type="pct"/>
            <w:tcBorders>
              <w:top w:val="nil"/>
              <w:left w:val="nil"/>
              <w:bottom w:val="nil"/>
              <w:right w:val="nil"/>
            </w:tcBorders>
            <w:shd w:val="clear" w:color="auto" w:fill="auto"/>
            <w:vAlign w:val="center"/>
            <w:hideMark/>
          </w:tcPr>
          <w:p w14:paraId="31CDCAA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3EE3A9F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-.17</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3EFBCE3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-.12</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D22958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12D03B4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.52</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9800D8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.27</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094E1D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0AA8EC7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.49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0D8478A3"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.20</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E14ABC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.33</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6A0FC63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42" w:type="pct"/>
            <w:tcBorders>
              <w:top w:val="nil"/>
              <w:left w:val="nil"/>
              <w:bottom w:val="nil"/>
              <w:right w:val="nil"/>
            </w:tcBorders>
            <w:shd w:val="clear" w:color="auto" w:fill="auto"/>
            <w:vAlign w:val="center"/>
            <w:hideMark/>
          </w:tcPr>
          <w:p w14:paraId="7A3417A6" w14:textId="77777777" w:rsidR="005409CB" w:rsidRPr="00791202" w:rsidRDefault="005409CB" w:rsidP="005409CB">
            <w:pPr>
              <w:spacing w:after="0"/>
              <w:ind w:firstLine="0"/>
              <w:jc w:val="center"/>
              <w:rPr>
                <w:rFonts w:eastAsia="Times New Roman" w:cs="Times New Roman"/>
                <w:color w:val="000000"/>
                <w:sz w:val="18"/>
                <w:szCs w:val="20"/>
              </w:rPr>
            </w:pPr>
          </w:p>
        </w:tc>
        <w:tc>
          <w:tcPr>
            <w:tcW w:w="205" w:type="pct"/>
            <w:tcBorders>
              <w:top w:val="nil"/>
              <w:left w:val="nil"/>
              <w:bottom w:val="nil"/>
              <w:right w:val="nil"/>
            </w:tcBorders>
            <w:shd w:val="clear" w:color="auto" w:fill="auto"/>
            <w:vAlign w:val="center"/>
            <w:hideMark/>
          </w:tcPr>
          <w:p w14:paraId="3B7C3C2F" w14:textId="77777777" w:rsidR="005409CB" w:rsidRPr="00791202" w:rsidRDefault="005409CB" w:rsidP="005409CB">
            <w:pPr>
              <w:spacing w:after="0"/>
              <w:ind w:firstLine="0"/>
              <w:jc w:val="center"/>
              <w:rPr>
                <w:rFonts w:eastAsia="Times New Roman" w:cs="Times New Roman"/>
                <w:sz w:val="18"/>
                <w:szCs w:val="20"/>
              </w:rPr>
            </w:pPr>
          </w:p>
        </w:tc>
      </w:tr>
      <w:tr w:rsidR="005409CB" w:rsidRPr="00791202" w14:paraId="7F3EB76F" w14:textId="77777777" w:rsidTr="005409CB">
        <w:trPr>
          <w:trHeight w:val="315"/>
        </w:trPr>
        <w:tc>
          <w:tcPr>
            <w:tcW w:w="1090" w:type="pct"/>
            <w:tcBorders>
              <w:top w:val="nil"/>
              <w:left w:val="nil"/>
              <w:bottom w:val="nil"/>
              <w:right w:val="nil"/>
            </w:tcBorders>
            <w:shd w:val="clear" w:color="auto" w:fill="auto"/>
            <w:noWrap/>
            <w:vAlign w:val="center"/>
            <w:hideMark/>
          </w:tcPr>
          <w:p w14:paraId="12C5F8F7"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15. Anxiety</w:t>
            </w:r>
          </w:p>
        </w:tc>
        <w:tc>
          <w:tcPr>
            <w:tcW w:w="240" w:type="pct"/>
            <w:tcBorders>
              <w:top w:val="nil"/>
              <w:left w:val="nil"/>
              <w:bottom w:val="nil"/>
              <w:right w:val="nil"/>
            </w:tcBorders>
            <w:shd w:val="clear" w:color="auto" w:fill="auto"/>
            <w:vAlign w:val="center"/>
            <w:hideMark/>
          </w:tcPr>
          <w:p w14:paraId="4FECC6F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.27</w:t>
            </w:r>
            <w:r w:rsidRPr="00791202">
              <w:rPr>
                <w:rFonts w:eastAsia="Times New Roman" w:cs="Times New Roman"/>
                <w:color w:val="000000"/>
                <w:sz w:val="18"/>
                <w:szCs w:val="20"/>
                <w:vertAlign w:val="superscript"/>
              </w:rPr>
              <w:t>**</w:t>
            </w:r>
          </w:p>
        </w:tc>
        <w:tc>
          <w:tcPr>
            <w:tcW w:w="262" w:type="pct"/>
            <w:tcBorders>
              <w:top w:val="nil"/>
              <w:left w:val="nil"/>
              <w:bottom w:val="nil"/>
              <w:right w:val="nil"/>
            </w:tcBorders>
            <w:shd w:val="clear" w:color="auto" w:fill="auto"/>
            <w:vAlign w:val="center"/>
            <w:hideMark/>
          </w:tcPr>
          <w:p w14:paraId="4999C42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-.23</w:t>
            </w:r>
            <w:r w:rsidRPr="00791202">
              <w:rPr>
                <w:rFonts w:eastAsia="Times New Roman" w:cs="Times New Roman"/>
                <w:color w:val="000000"/>
                <w:sz w:val="18"/>
                <w:szCs w:val="20"/>
                <w:vertAlign w:val="superscript"/>
              </w:rPr>
              <w:t>**</w:t>
            </w:r>
          </w:p>
        </w:tc>
        <w:tc>
          <w:tcPr>
            <w:tcW w:w="241" w:type="pct"/>
            <w:tcBorders>
              <w:top w:val="nil"/>
              <w:left w:val="nil"/>
              <w:bottom w:val="nil"/>
              <w:right w:val="nil"/>
            </w:tcBorders>
            <w:shd w:val="clear" w:color="auto" w:fill="auto"/>
            <w:vAlign w:val="center"/>
            <w:hideMark/>
          </w:tcPr>
          <w:p w14:paraId="2B06DE8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.14</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4193395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.22</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480B416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-.14</w:t>
            </w:r>
            <w:r w:rsidRPr="00791202">
              <w:rPr>
                <w:rFonts w:eastAsia="Times New Roman" w:cs="Times New Roman"/>
                <w:color w:val="000000"/>
                <w:sz w:val="18"/>
                <w:szCs w:val="20"/>
                <w:vertAlign w:val="superscript"/>
              </w:rPr>
              <w:t>**</w:t>
            </w:r>
          </w:p>
        </w:tc>
        <w:tc>
          <w:tcPr>
            <w:tcW w:w="263" w:type="pct"/>
            <w:tcBorders>
              <w:top w:val="nil"/>
              <w:left w:val="nil"/>
              <w:bottom w:val="nil"/>
              <w:right w:val="nil"/>
            </w:tcBorders>
            <w:shd w:val="clear" w:color="auto" w:fill="auto"/>
            <w:vAlign w:val="center"/>
            <w:hideMark/>
          </w:tcPr>
          <w:p w14:paraId="72D7F55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-.21</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61ECC36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.29</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3123A4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.20</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7D52EED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-.02</w:t>
            </w:r>
          </w:p>
        </w:tc>
        <w:tc>
          <w:tcPr>
            <w:tcW w:w="242" w:type="pct"/>
            <w:tcBorders>
              <w:top w:val="nil"/>
              <w:left w:val="nil"/>
              <w:bottom w:val="nil"/>
              <w:right w:val="nil"/>
            </w:tcBorders>
            <w:shd w:val="clear" w:color="auto" w:fill="auto"/>
            <w:vAlign w:val="center"/>
            <w:hideMark/>
          </w:tcPr>
          <w:p w14:paraId="71A2872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.02</w:t>
            </w:r>
          </w:p>
        </w:tc>
        <w:tc>
          <w:tcPr>
            <w:tcW w:w="242" w:type="pct"/>
            <w:tcBorders>
              <w:top w:val="nil"/>
              <w:left w:val="nil"/>
              <w:bottom w:val="nil"/>
              <w:right w:val="nil"/>
            </w:tcBorders>
            <w:shd w:val="clear" w:color="auto" w:fill="auto"/>
            <w:vAlign w:val="center"/>
            <w:hideMark/>
          </w:tcPr>
          <w:p w14:paraId="0327A82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.14</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236BAB6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.02</w:t>
            </w:r>
          </w:p>
        </w:tc>
        <w:tc>
          <w:tcPr>
            <w:tcW w:w="242" w:type="pct"/>
            <w:tcBorders>
              <w:top w:val="nil"/>
              <w:left w:val="nil"/>
              <w:bottom w:val="nil"/>
              <w:right w:val="nil"/>
            </w:tcBorders>
            <w:shd w:val="clear" w:color="auto" w:fill="auto"/>
            <w:vAlign w:val="center"/>
            <w:hideMark/>
          </w:tcPr>
          <w:p w14:paraId="749C4FB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.05</w:t>
            </w:r>
          </w:p>
        </w:tc>
        <w:tc>
          <w:tcPr>
            <w:tcW w:w="242" w:type="pct"/>
            <w:tcBorders>
              <w:top w:val="nil"/>
              <w:left w:val="nil"/>
              <w:bottom w:val="nil"/>
              <w:right w:val="nil"/>
            </w:tcBorders>
            <w:shd w:val="clear" w:color="auto" w:fill="auto"/>
            <w:vAlign w:val="center"/>
            <w:hideMark/>
          </w:tcPr>
          <w:p w14:paraId="2BAAE52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.17</w:t>
            </w:r>
            <w:r w:rsidRPr="00791202">
              <w:rPr>
                <w:rFonts w:eastAsia="Times New Roman" w:cs="Times New Roman"/>
                <w:color w:val="000000"/>
                <w:sz w:val="18"/>
                <w:szCs w:val="20"/>
                <w:vertAlign w:val="superscript"/>
              </w:rPr>
              <w:t>**</w:t>
            </w:r>
          </w:p>
        </w:tc>
        <w:tc>
          <w:tcPr>
            <w:tcW w:w="242" w:type="pct"/>
            <w:tcBorders>
              <w:top w:val="nil"/>
              <w:left w:val="nil"/>
              <w:bottom w:val="nil"/>
              <w:right w:val="nil"/>
            </w:tcBorders>
            <w:shd w:val="clear" w:color="auto" w:fill="auto"/>
            <w:vAlign w:val="center"/>
            <w:hideMark/>
          </w:tcPr>
          <w:p w14:paraId="5626536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c>
          <w:tcPr>
            <w:tcW w:w="205" w:type="pct"/>
            <w:tcBorders>
              <w:top w:val="nil"/>
              <w:left w:val="nil"/>
              <w:bottom w:val="nil"/>
              <w:right w:val="nil"/>
            </w:tcBorders>
            <w:shd w:val="clear" w:color="auto" w:fill="auto"/>
            <w:vAlign w:val="center"/>
            <w:hideMark/>
          </w:tcPr>
          <w:p w14:paraId="175A536A" w14:textId="77777777" w:rsidR="005409CB" w:rsidRPr="00791202" w:rsidRDefault="005409CB" w:rsidP="005409CB">
            <w:pPr>
              <w:spacing w:after="0"/>
              <w:ind w:firstLine="0"/>
              <w:jc w:val="center"/>
              <w:rPr>
                <w:rFonts w:eastAsia="Times New Roman" w:cs="Times New Roman"/>
                <w:color w:val="000000"/>
                <w:sz w:val="18"/>
                <w:szCs w:val="20"/>
              </w:rPr>
            </w:pPr>
          </w:p>
        </w:tc>
      </w:tr>
      <w:tr w:rsidR="005409CB" w:rsidRPr="00791202" w14:paraId="633CAA4A" w14:textId="77777777" w:rsidTr="005409CB">
        <w:trPr>
          <w:trHeight w:val="315"/>
        </w:trPr>
        <w:tc>
          <w:tcPr>
            <w:tcW w:w="1090" w:type="pct"/>
            <w:tcBorders>
              <w:top w:val="nil"/>
              <w:left w:val="nil"/>
              <w:bottom w:val="nil"/>
              <w:right w:val="nil"/>
            </w:tcBorders>
            <w:shd w:val="clear" w:color="auto" w:fill="auto"/>
            <w:noWrap/>
            <w:vAlign w:val="center"/>
            <w:hideMark/>
          </w:tcPr>
          <w:p w14:paraId="24102ACA" w14:textId="77777777" w:rsidR="005409CB" w:rsidRPr="00791202" w:rsidRDefault="005409CB" w:rsidP="005409CB">
            <w:pPr>
              <w:spacing w:after="0"/>
              <w:ind w:firstLine="0"/>
              <w:rPr>
                <w:rFonts w:eastAsia="Times New Roman" w:cs="Times New Roman"/>
                <w:color w:val="000000"/>
                <w:sz w:val="18"/>
                <w:szCs w:val="20"/>
              </w:rPr>
            </w:pPr>
            <w:r w:rsidRPr="00791202">
              <w:rPr>
                <w:rFonts w:eastAsia="Times New Roman" w:cs="Times New Roman"/>
                <w:color w:val="000000"/>
                <w:sz w:val="18"/>
                <w:szCs w:val="20"/>
              </w:rPr>
              <w:t>16. Depression</w:t>
            </w:r>
          </w:p>
        </w:tc>
        <w:tc>
          <w:tcPr>
            <w:tcW w:w="240" w:type="pct"/>
            <w:tcBorders>
              <w:top w:val="nil"/>
              <w:left w:val="nil"/>
              <w:right w:val="nil"/>
            </w:tcBorders>
            <w:shd w:val="clear" w:color="auto" w:fill="auto"/>
            <w:vAlign w:val="center"/>
            <w:hideMark/>
          </w:tcPr>
          <w:p w14:paraId="1B465ED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.31</w:t>
            </w:r>
            <w:r w:rsidRPr="00791202">
              <w:rPr>
                <w:rFonts w:eastAsia="Times New Roman" w:cs="Times New Roman"/>
                <w:color w:val="000000"/>
                <w:sz w:val="18"/>
                <w:szCs w:val="20"/>
                <w:vertAlign w:val="superscript"/>
              </w:rPr>
              <w:t>**</w:t>
            </w:r>
          </w:p>
        </w:tc>
        <w:tc>
          <w:tcPr>
            <w:tcW w:w="262" w:type="pct"/>
            <w:tcBorders>
              <w:top w:val="nil"/>
              <w:left w:val="nil"/>
              <w:right w:val="nil"/>
            </w:tcBorders>
            <w:shd w:val="clear" w:color="auto" w:fill="auto"/>
            <w:vAlign w:val="center"/>
            <w:hideMark/>
          </w:tcPr>
          <w:p w14:paraId="75B09D8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-.28</w:t>
            </w:r>
            <w:r w:rsidRPr="00791202">
              <w:rPr>
                <w:rFonts w:eastAsia="Times New Roman" w:cs="Times New Roman"/>
                <w:color w:val="000000"/>
                <w:sz w:val="18"/>
                <w:szCs w:val="20"/>
                <w:vertAlign w:val="superscript"/>
              </w:rPr>
              <w:t>**</w:t>
            </w:r>
          </w:p>
        </w:tc>
        <w:tc>
          <w:tcPr>
            <w:tcW w:w="241" w:type="pct"/>
            <w:tcBorders>
              <w:top w:val="nil"/>
              <w:left w:val="nil"/>
              <w:right w:val="nil"/>
            </w:tcBorders>
            <w:shd w:val="clear" w:color="auto" w:fill="auto"/>
            <w:vAlign w:val="center"/>
            <w:hideMark/>
          </w:tcPr>
          <w:p w14:paraId="1397BB2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.11</w:t>
            </w:r>
            <w:r w:rsidRPr="00791202">
              <w:rPr>
                <w:rFonts w:eastAsia="Times New Roman" w:cs="Times New Roman"/>
                <w:color w:val="000000"/>
                <w:sz w:val="18"/>
                <w:szCs w:val="20"/>
                <w:vertAlign w:val="superscript"/>
              </w:rPr>
              <w:t>**</w:t>
            </w:r>
          </w:p>
        </w:tc>
        <w:tc>
          <w:tcPr>
            <w:tcW w:w="263" w:type="pct"/>
            <w:tcBorders>
              <w:top w:val="nil"/>
              <w:left w:val="nil"/>
              <w:right w:val="nil"/>
            </w:tcBorders>
            <w:shd w:val="clear" w:color="auto" w:fill="auto"/>
            <w:vAlign w:val="center"/>
            <w:hideMark/>
          </w:tcPr>
          <w:p w14:paraId="3EF2A34D"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.26</w:t>
            </w:r>
            <w:r w:rsidRPr="00791202">
              <w:rPr>
                <w:rFonts w:eastAsia="Times New Roman" w:cs="Times New Roman"/>
                <w:color w:val="000000"/>
                <w:sz w:val="18"/>
                <w:szCs w:val="20"/>
                <w:vertAlign w:val="superscript"/>
              </w:rPr>
              <w:t>**</w:t>
            </w:r>
          </w:p>
        </w:tc>
        <w:tc>
          <w:tcPr>
            <w:tcW w:w="263" w:type="pct"/>
            <w:tcBorders>
              <w:top w:val="nil"/>
              <w:left w:val="nil"/>
              <w:right w:val="nil"/>
            </w:tcBorders>
            <w:shd w:val="clear" w:color="auto" w:fill="auto"/>
            <w:vAlign w:val="center"/>
            <w:hideMark/>
          </w:tcPr>
          <w:p w14:paraId="7D6F914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-.22</w:t>
            </w:r>
            <w:r w:rsidRPr="00791202">
              <w:rPr>
                <w:rFonts w:eastAsia="Times New Roman" w:cs="Times New Roman"/>
                <w:color w:val="000000"/>
                <w:sz w:val="18"/>
                <w:szCs w:val="20"/>
                <w:vertAlign w:val="superscript"/>
              </w:rPr>
              <w:t>**</w:t>
            </w:r>
          </w:p>
        </w:tc>
        <w:tc>
          <w:tcPr>
            <w:tcW w:w="263" w:type="pct"/>
            <w:tcBorders>
              <w:top w:val="nil"/>
              <w:left w:val="nil"/>
              <w:right w:val="nil"/>
            </w:tcBorders>
            <w:shd w:val="clear" w:color="auto" w:fill="auto"/>
            <w:vAlign w:val="center"/>
            <w:hideMark/>
          </w:tcPr>
          <w:p w14:paraId="3C25DFA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-.27</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14022226"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.27</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30E4D7C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.15</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5636F48A"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-.02</w:t>
            </w:r>
          </w:p>
        </w:tc>
        <w:tc>
          <w:tcPr>
            <w:tcW w:w="242" w:type="pct"/>
            <w:tcBorders>
              <w:top w:val="nil"/>
              <w:left w:val="nil"/>
              <w:right w:val="nil"/>
            </w:tcBorders>
            <w:shd w:val="clear" w:color="auto" w:fill="auto"/>
            <w:vAlign w:val="center"/>
            <w:hideMark/>
          </w:tcPr>
          <w:p w14:paraId="155026A8"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.08</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3EE7AA5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.21</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587D8A2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.06</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6329611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.06</w:t>
            </w:r>
          </w:p>
        </w:tc>
        <w:tc>
          <w:tcPr>
            <w:tcW w:w="242" w:type="pct"/>
            <w:tcBorders>
              <w:top w:val="nil"/>
              <w:left w:val="nil"/>
              <w:right w:val="nil"/>
            </w:tcBorders>
            <w:shd w:val="clear" w:color="auto" w:fill="auto"/>
            <w:vAlign w:val="center"/>
            <w:hideMark/>
          </w:tcPr>
          <w:p w14:paraId="457DA8C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.21</w:t>
            </w:r>
            <w:r w:rsidRPr="00791202">
              <w:rPr>
                <w:rFonts w:eastAsia="Times New Roman" w:cs="Times New Roman"/>
                <w:color w:val="000000"/>
                <w:sz w:val="18"/>
                <w:szCs w:val="20"/>
                <w:vertAlign w:val="superscript"/>
              </w:rPr>
              <w:t>**</w:t>
            </w:r>
          </w:p>
        </w:tc>
        <w:tc>
          <w:tcPr>
            <w:tcW w:w="242" w:type="pct"/>
            <w:tcBorders>
              <w:top w:val="nil"/>
              <w:left w:val="nil"/>
              <w:right w:val="nil"/>
            </w:tcBorders>
            <w:shd w:val="clear" w:color="auto" w:fill="auto"/>
            <w:vAlign w:val="center"/>
            <w:hideMark/>
          </w:tcPr>
          <w:p w14:paraId="00C0F82C"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.62</w:t>
            </w:r>
            <w:r w:rsidRPr="00791202">
              <w:rPr>
                <w:rFonts w:eastAsia="Times New Roman" w:cs="Times New Roman"/>
                <w:color w:val="000000"/>
                <w:sz w:val="18"/>
                <w:szCs w:val="20"/>
                <w:vertAlign w:val="superscript"/>
              </w:rPr>
              <w:t>**</w:t>
            </w:r>
          </w:p>
        </w:tc>
        <w:tc>
          <w:tcPr>
            <w:tcW w:w="205" w:type="pct"/>
            <w:tcBorders>
              <w:top w:val="nil"/>
              <w:left w:val="nil"/>
              <w:right w:val="nil"/>
            </w:tcBorders>
            <w:shd w:val="clear" w:color="auto" w:fill="auto"/>
            <w:vAlign w:val="center"/>
            <w:hideMark/>
          </w:tcPr>
          <w:p w14:paraId="05FD5899"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w:t>
            </w:r>
          </w:p>
        </w:tc>
      </w:tr>
      <w:tr w:rsidR="005409CB" w:rsidRPr="00791202" w14:paraId="63DDCF40" w14:textId="77777777" w:rsidTr="005409CB">
        <w:trPr>
          <w:trHeight w:val="315"/>
        </w:trPr>
        <w:tc>
          <w:tcPr>
            <w:tcW w:w="1090" w:type="pct"/>
            <w:tcBorders>
              <w:top w:val="nil"/>
              <w:left w:val="nil"/>
              <w:bottom w:val="nil"/>
            </w:tcBorders>
            <w:shd w:val="clear" w:color="auto" w:fill="auto"/>
            <w:noWrap/>
            <w:vAlign w:val="center"/>
            <w:hideMark/>
          </w:tcPr>
          <w:p w14:paraId="295DD3E0" w14:textId="77777777" w:rsidR="005409CB" w:rsidRPr="00791202" w:rsidRDefault="005409CB" w:rsidP="005409CB">
            <w:pPr>
              <w:spacing w:after="0"/>
              <w:ind w:firstLine="0"/>
              <w:rPr>
                <w:rFonts w:eastAsia="Times New Roman" w:cs="Times New Roman"/>
                <w:i/>
                <w:iCs/>
                <w:color w:val="000000"/>
                <w:sz w:val="18"/>
                <w:szCs w:val="20"/>
              </w:rPr>
            </w:pPr>
            <w:r w:rsidRPr="00791202">
              <w:rPr>
                <w:rFonts w:eastAsia="Times New Roman" w:cs="Times New Roman"/>
                <w:i/>
                <w:iCs/>
                <w:color w:val="000000"/>
                <w:sz w:val="18"/>
                <w:szCs w:val="20"/>
              </w:rPr>
              <w:t>M</w:t>
            </w:r>
          </w:p>
        </w:tc>
        <w:tc>
          <w:tcPr>
            <w:tcW w:w="240" w:type="pct"/>
            <w:shd w:val="clear" w:color="auto" w:fill="auto"/>
            <w:vAlign w:val="center"/>
            <w:hideMark/>
          </w:tcPr>
          <w:p w14:paraId="0F95FDB0" w14:textId="77777777" w:rsidR="005409CB" w:rsidRPr="00791202" w:rsidRDefault="005409CB" w:rsidP="005409CB">
            <w:pPr>
              <w:spacing w:after="0"/>
              <w:ind w:firstLine="0"/>
              <w:jc w:val="center"/>
              <w:rPr>
                <w:rFonts w:eastAsia="Times New Roman" w:cs="Times New Roman"/>
                <w:iCs/>
                <w:color w:val="000000"/>
                <w:sz w:val="18"/>
                <w:szCs w:val="20"/>
              </w:rPr>
            </w:pPr>
            <w:r w:rsidRPr="00791202">
              <w:rPr>
                <w:rFonts w:eastAsia="Times New Roman" w:cs="Times New Roman"/>
                <w:iCs/>
                <w:color w:val="000000"/>
                <w:sz w:val="18"/>
                <w:szCs w:val="20"/>
              </w:rPr>
              <w:t>15.05</w:t>
            </w:r>
          </w:p>
        </w:tc>
        <w:tc>
          <w:tcPr>
            <w:tcW w:w="262" w:type="pct"/>
            <w:shd w:val="clear" w:color="auto" w:fill="auto"/>
            <w:vAlign w:val="center"/>
            <w:hideMark/>
          </w:tcPr>
          <w:p w14:paraId="0831FD17"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5.41</w:t>
            </w:r>
          </w:p>
        </w:tc>
        <w:tc>
          <w:tcPr>
            <w:tcW w:w="241" w:type="pct"/>
            <w:shd w:val="clear" w:color="auto" w:fill="auto"/>
            <w:vAlign w:val="center"/>
            <w:hideMark/>
          </w:tcPr>
          <w:p w14:paraId="00C71F05"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3.26</w:t>
            </w:r>
          </w:p>
        </w:tc>
        <w:tc>
          <w:tcPr>
            <w:tcW w:w="263" w:type="pct"/>
            <w:shd w:val="clear" w:color="auto" w:fill="auto"/>
            <w:vAlign w:val="center"/>
            <w:hideMark/>
          </w:tcPr>
          <w:p w14:paraId="71FDB71D"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2.86</w:t>
            </w:r>
          </w:p>
        </w:tc>
        <w:tc>
          <w:tcPr>
            <w:tcW w:w="263" w:type="pct"/>
            <w:shd w:val="clear" w:color="auto" w:fill="auto"/>
            <w:vAlign w:val="center"/>
            <w:hideMark/>
          </w:tcPr>
          <w:p w14:paraId="2D66CB7F"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3.75</w:t>
            </w:r>
          </w:p>
        </w:tc>
        <w:tc>
          <w:tcPr>
            <w:tcW w:w="263" w:type="pct"/>
            <w:shd w:val="clear" w:color="auto" w:fill="auto"/>
            <w:vAlign w:val="center"/>
            <w:hideMark/>
          </w:tcPr>
          <w:p w14:paraId="5B99A52C"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3.88</w:t>
            </w:r>
          </w:p>
        </w:tc>
        <w:tc>
          <w:tcPr>
            <w:tcW w:w="242" w:type="pct"/>
            <w:shd w:val="clear" w:color="auto" w:fill="auto"/>
            <w:vAlign w:val="center"/>
            <w:hideMark/>
          </w:tcPr>
          <w:p w14:paraId="30626140"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2.41</w:t>
            </w:r>
          </w:p>
        </w:tc>
        <w:tc>
          <w:tcPr>
            <w:tcW w:w="242" w:type="pct"/>
            <w:shd w:val="clear" w:color="auto" w:fill="auto"/>
            <w:vAlign w:val="center"/>
            <w:hideMark/>
          </w:tcPr>
          <w:p w14:paraId="4939AD0A"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4.19</w:t>
            </w:r>
          </w:p>
        </w:tc>
        <w:tc>
          <w:tcPr>
            <w:tcW w:w="242" w:type="pct"/>
            <w:shd w:val="clear" w:color="auto" w:fill="auto"/>
            <w:vAlign w:val="center"/>
            <w:hideMark/>
          </w:tcPr>
          <w:p w14:paraId="44B03BD7"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4.54</w:t>
            </w:r>
          </w:p>
        </w:tc>
        <w:tc>
          <w:tcPr>
            <w:tcW w:w="242" w:type="pct"/>
            <w:shd w:val="clear" w:color="auto" w:fill="auto"/>
            <w:vAlign w:val="center"/>
            <w:hideMark/>
          </w:tcPr>
          <w:p w14:paraId="37F46D77"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4.10</w:t>
            </w:r>
          </w:p>
        </w:tc>
        <w:tc>
          <w:tcPr>
            <w:tcW w:w="242" w:type="pct"/>
            <w:shd w:val="clear" w:color="auto" w:fill="auto"/>
            <w:vAlign w:val="center"/>
            <w:hideMark/>
          </w:tcPr>
          <w:p w14:paraId="37183736"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4.77</w:t>
            </w:r>
          </w:p>
        </w:tc>
        <w:tc>
          <w:tcPr>
            <w:tcW w:w="242" w:type="pct"/>
            <w:shd w:val="clear" w:color="auto" w:fill="auto"/>
            <w:vAlign w:val="center"/>
            <w:hideMark/>
          </w:tcPr>
          <w:p w14:paraId="370AE94F"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3.04</w:t>
            </w:r>
          </w:p>
        </w:tc>
        <w:tc>
          <w:tcPr>
            <w:tcW w:w="242" w:type="pct"/>
            <w:shd w:val="clear" w:color="auto" w:fill="auto"/>
            <w:vAlign w:val="center"/>
            <w:hideMark/>
          </w:tcPr>
          <w:p w14:paraId="38A55B9C"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4.22</w:t>
            </w:r>
          </w:p>
        </w:tc>
        <w:tc>
          <w:tcPr>
            <w:tcW w:w="242" w:type="pct"/>
            <w:shd w:val="clear" w:color="auto" w:fill="auto"/>
            <w:vAlign w:val="center"/>
            <w:hideMark/>
          </w:tcPr>
          <w:p w14:paraId="3AB83654"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4.79</w:t>
            </w:r>
          </w:p>
        </w:tc>
        <w:tc>
          <w:tcPr>
            <w:tcW w:w="242" w:type="pct"/>
            <w:shd w:val="clear" w:color="auto" w:fill="auto"/>
            <w:vAlign w:val="center"/>
            <w:hideMark/>
          </w:tcPr>
          <w:p w14:paraId="4809195E"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2.50</w:t>
            </w:r>
          </w:p>
        </w:tc>
        <w:tc>
          <w:tcPr>
            <w:tcW w:w="205" w:type="pct"/>
            <w:shd w:val="clear" w:color="auto" w:fill="auto"/>
            <w:vAlign w:val="center"/>
            <w:hideMark/>
          </w:tcPr>
          <w:p w14:paraId="201F17B9" w14:textId="77777777" w:rsidR="005409CB" w:rsidRPr="00791202" w:rsidRDefault="005409CB" w:rsidP="005409CB">
            <w:pPr>
              <w:spacing w:after="0"/>
              <w:ind w:firstLine="0"/>
              <w:jc w:val="center"/>
              <w:rPr>
                <w:rFonts w:eastAsia="Times New Roman" w:cs="Times New Roman"/>
                <w:sz w:val="18"/>
                <w:szCs w:val="20"/>
              </w:rPr>
            </w:pPr>
            <w:r w:rsidRPr="00791202">
              <w:rPr>
                <w:rFonts w:eastAsia="Times New Roman" w:cs="Times New Roman"/>
                <w:sz w:val="18"/>
                <w:szCs w:val="20"/>
              </w:rPr>
              <w:t>1.82</w:t>
            </w:r>
          </w:p>
        </w:tc>
      </w:tr>
      <w:tr w:rsidR="005409CB" w:rsidRPr="00791202" w14:paraId="33A29722" w14:textId="77777777" w:rsidTr="005409CB">
        <w:trPr>
          <w:trHeight w:val="315"/>
        </w:trPr>
        <w:tc>
          <w:tcPr>
            <w:tcW w:w="1090" w:type="pct"/>
            <w:tcBorders>
              <w:top w:val="nil"/>
              <w:left w:val="nil"/>
              <w:bottom w:val="single" w:sz="4" w:space="0" w:color="auto"/>
            </w:tcBorders>
            <w:shd w:val="clear" w:color="auto" w:fill="auto"/>
            <w:noWrap/>
            <w:vAlign w:val="center"/>
            <w:hideMark/>
          </w:tcPr>
          <w:p w14:paraId="4F64A92F" w14:textId="77777777" w:rsidR="005409CB" w:rsidRPr="00791202" w:rsidRDefault="005409CB" w:rsidP="005409CB">
            <w:pPr>
              <w:spacing w:after="0"/>
              <w:ind w:firstLine="0"/>
              <w:rPr>
                <w:rFonts w:eastAsia="Times New Roman" w:cs="Times New Roman"/>
                <w:i/>
                <w:iCs/>
                <w:color w:val="000000"/>
                <w:sz w:val="18"/>
                <w:szCs w:val="20"/>
              </w:rPr>
            </w:pPr>
            <w:r w:rsidRPr="00791202">
              <w:rPr>
                <w:rFonts w:eastAsia="Times New Roman" w:cs="Times New Roman"/>
                <w:i/>
                <w:iCs/>
                <w:color w:val="000000"/>
                <w:sz w:val="18"/>
                <w:szCs w:val="20"/>
              </w:rPr>
              <w:t>SD</w:t>
            </w:r>
          </w:p>
        </w:tc>
        <w:tc>
          <w:tcPr>
            <w:tcW w:w="240" w:type="pct"/>
            <w:tcBorders>
              <w:bottom w:val="single" w:sz="4" w:space="0" w:color="auto"/>
            </w:tcBorders>
            <w:shd w:val="clear" w:color="auto" w:fill="auto"/>
            <w:vAlign w:val="center"/>
            <w:hideMark/>
          </w:tcPr>
          <w:p w14:paraId="63BB4F3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 2.71</w:t>
            </w:r>
          </w:p>
        </w:tc>
        <w:tc>
          <w:tcPr>
            <w:tcW w:w="262" w:type="pct"/>
            <w:tcBorders>
              <w:bottom w:val="single" w:sz="4" w:space="0" w:color="auto"/>
            </w:tcBorders>
            <w:shd w:val="clear" w:color="auto" w:fill="auto"/>
            <w:vAlign w:val="center"/>
            <w:hideMark/>
          </w:tcPr>
          <w:p w14:paraId="23DB7E8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2.89 </w:t>
            </w:r>
          </w:p>
        </w:tc>
        <w:tc>
          <w:tcPr>
            <w:tcW w:w="241" w:type="pct"/>
            <w:tcBorders>
              <w:bottom w:val="single" w:sz="4" w:space="0" w:color="auto"/>
            </w:tcBorders>
            <w:shd w:val="clear" w:color="auto" w:fill="auto"/>
            <w:vAlign w:val="center"/>
            <w:hideMark/>
          </w:tcPr>
          <w:p w14:paraId="3690B5D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1.00</w:t>
            </w:r>
          </w:p>
        </w:tc>
        <w:tc>
          <w:tcPr>
            <w:tcW w:w="263" w:type="pct"/>
            <w:tcBorders>
              <w:bottom w:val="single" w:sz="4" w:space="0" w:color="auto"/>
            </w:tcBorders>
            <w:shd w:val="clear" w:color="auto" w:fill="auto"/>
            <w:vAlign w:val="center"/>
            <w:hideMark/>
          </w:tcPr>
          <w:p w14:paraId="689CBB9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1.00</w:t>
            </w:r>
          </w:p>
        </w:tc>
        <w:tc>
          <w:tcPr>
            <w:tcW w:w="263" w:type="pct"/>
            <w:tcBorders>
              <w:bottom w:val="single" w:sz="4" w:space="0" w:color="auto"/>
            </w:tcBorders>
            <w:shd w:val="clear" w:color="auto" w:fill="auto"/>
            <w:vAlign w:val="center"/>
            <w:hideMark/>
          </w:tcPr>
          <w:p w14:paraId="5FD487EF"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.93</w:t>
            </w:r>
          </w:p>
        </w:tc>
        <w:tc>
          <w:tcPr>
            <w:tcW w:w="263" w:type="pct"/>
            <w:tcBorders>
              <w:bottom w:val="single" w:sz="4" w:space="0" w:color="auto"/>
            </w:tcBorders>
            <w:shd w:val="clear" w:color="auto" w:fill="auto"/>
            <w:vAlign w:val="center"/>
            <w:hideMark/>
          </w:tcPr>
          <w:p w14:paraId="776FC8FE"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.84</w:t>
            </w:r>
          </w:p>
        </w:tc>
        <w:tc>
          <w:tcPr>
            <w:tcW w:w="242" w:type="pct"/>
            <w:tcBorders>
              <w:bottom w:val="single" w:sz="4" w:space="0" w:color="auto"/>
            </w:tcBorders>
            <w:shd w:val="clear" w:color="auto" w:fill="auto"/>
            <w:vAlign w:val="center"/>
            <w:hideMark/>
          </w:tcPr>
          <w:p w14:paraId="167EAB1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.85</w:t>
            </w:r>
          </w:p>
        </w:tc>
        <w:tc>
          <w:tcPr>
            <w:tcW w:w="242" w:type="pct"/>
            <w:tcBorders>
              <w:bottom w:val="single" w:sz="4" w:space="0" w:color="auto"/>
            </w:tcBorders>
            <w:shd w:val="clear" w:color="auto" w:fill="auto"/>
            <w:vAlign w:val="center"/>
            <w:hideMark/>
          </w:tcPr>
          <w:p w14:paraId="1475692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1.77</w:t>
            </w:r>
          </w:p>
        </w:tc>
        <w:tc>
          <w:tcPr>
            <w:tcW w:w="242" w:type="pct"/>
            <w:tcBorders>
              <w:bottom w:val="single" w:sz="4" w:space="0" w:color="auto"/>
            </w:tcBorders>
            <w:shd w:val="clear" w:color="auto" w:fill="auto"/>
            <w:vAlign w:val="center"/>
            <w:hideMark/>
          </w:tcPr>
          <w:p w14:paraId="774F6C3B"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1.69</w:t>
            </w:r>
          </w:p>
        </w:tc>
        <w:tc>
          <w:tcPr>
            <w:tcW w:w="242" w:type="pct"/>
            <w:tcBorders>
              <w:bottom w:val="single" w:sz="4" w:space="0" w:color="auto"/>
            </w:tcBorders>
            <w:shd w:val="clear" w:color="auto" w:fill="auto"/>
            <w:vAlign w:val="center"/>
            <w:hideMark/>
          </w:tcPr>
          <w:p w14:paraId="3CF811B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1.99 </w:t>
            </w:r>
          </w:p>
        </w:tc>
        <w:tc>
          <w:tcPr>
            <w:tcW w:w="242" w:type="pct"/>
            <w:tcBorders>
              <w:bottom w:val="single" w:sz="4" w:space="0" w:color="auto"/>
            </w:tcBorders>
            <w:shd w:val="clear" w:color="auto" w:fill="auto"/>
            <w:vAlign w:val="center"/>
            <w:hideMark/>
          </w:tcPr>
          <w:p w14:paraId="13CB695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1.78 </w:t>
            </w:r>
          </w:p>
        </w:tc>
        <w:tc>
          <w:tcPr>
            <w:tcW w:w="242" w:type="pct"/>
            <w:tcBorders>
              <w:bottom w:val="single" w:sz="4" w:space="0" w:color="auto"/>
            </w:tcBorders>
            <w:shd w:val="clear" w:color="auto" w:fill="auto"/>
            <w:vAlign w:val="center"/>
            <w:hideMark/>
          </w:tcPr>
          <w:p w14:paraId="7D946D90"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1.60</w:t>
            </w:r>
          </w:p>
        </w:tc>
        <w:tc>
          <w:tcPr>
            <w:tcW w:w="242" w:type="pct"/>
            <w:tcBorders>
              <w:bottom w:val="single" w:sz="4" w:space="0" w:color="auto"/>
            </w:tcBorders>
            <w:shd w:val="clear" w:color="auto" w:fill="auto"/>
            <w:vAlign w:val="center"/>
            <w:hideMark/>
          </w:tcPr>
          <w:p w14:paraId="423C3A67"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1.87</w:t>
            </w:r>
          </w:p>
        </w:tc>
        <w:tc>
          <w:tcPr>
            <w:tcW w:w="242" w:type="pct"/>
            <w:tcBorders>
              <w:bottom w:val="single" w:sz="4" w:space="0" w:color="auto"/>
            </w:tcBorders>
            <w:shd w:val="clear" w:color="auto" w:fill="auto"/>
            <w:vAlign w:val="center"/>
            <w:hideMark/>
          </w:tcPr>
          <w:p w14:paraId="1B995C75"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1.85</w:t>
            </w:r>
          </w:p>
        </w:tc>
        <w:tc>
          <w:tcPr>
            <w:tcW w:w="242" w:type="pct"/>
            <w:tcBorders>
              <w:bottom w:val="single" w:sz="4" w:space="0" w:color="auto"/>
            </w:tcBorders>
            <w:shd w:val="clear" w:color="auto" w:fill="auto"/>
            <w:vAlign w:val="center"/>
            <w:hideMark/>
          </w:tcPr>
          <w:p w14:paraId="657CC294"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.83 </w:t>
            </w:r>
          </w:p>
        </w:tc>
        <w:tc>
          <w:tcPr>
            <w:tcW w:w="205" w:type="pct"/>
            <w:tcBorders>
              <w:bottom w:val="single" w:sz="4" w:space="0" w:color="auto"/>
            </w:tcBorders>
            <w:shd w:val="clear" w:color="auto" w:fill="auto"/>
            <w:vAlign w:val="center"/>
            <w:hideMark/>
          </w:tcPr>
          <w:p w14:paraId="7E418BF1" w14:textId="77777777" w:rsidR="005409CB" w:rsidRPr="00791202" w:rsidRDefault="005409CB" w:rsidP="005409CB">
            <w:pPr>
              <w:spacing w:after="0"/>
              <w:ind w:firstLine="0"/>
              <w:jc w:val="center"/>
              <w:rPr>
                <w:rFonts w:eastAsia="Times New Roman" w:cs="Times New Roman"/>
                <w:color w:val="000000"/>
                <w:sz w:val="18"/>
                <w:szCs w:val="20"/>
              </w:rPr>
            </w:pPr>
            <w:r w:rsidRPr="00791202">
              <w:rPr>
                <w:rFonts w:eastAsia="Times New Roman" w:cs="Times New Roman"/>
                <w:color w:val="000000"/>
                <w:sz w:val="18"/>
                <w:szCs w:val="20"/>
              </w:rPr>
              <w:t> .85</w:t>
            </w:r>
          </w:p>
        </w:tc>
      </w:tr>
    </w:tbl>
    <w:p w14:paraId="7F8CD37B" w14:textId="0EA4B0A9" w:rsidR="005409CB" w:rsidRPr="00581B93" w:rsidRDefault="005409CB" w:rsidP="005409CB">
      <w:pPr>
        <w:spacing w:after="0"/>
        <w:ind w:left="720" w:hanging="720"/>
        <w:rPr>
          <w:rFonts w:eastAsia="Times New Roman" w:cs="Times New Roman"/>
          <w:szCs w:val="24"/>
        </w:rPr>
      </w:pPr>
      <w:bookmarkStart w:id="6" w:name="_Hlk532819985"/>
      <w:bookmarkEnd w:id="5"/>
      <w:r w:rsidRPr="00581B93">
        <w:rPr>
          <w:rFonts w:eastAsia="Times New Roman" w:cs="Times New Roman"/>
          <w:szCs w:val="24"/>
          <w:vertAlign w:val="superscript"/>
        </w:rPr>
        <w:t>*</w:t>
      </w:r>
      <w:r w:rsidRPr="00581B93">
        <w:rPr>
          <w:rFonts w:eastAsia="Times New Roman" w:cs="Times New Roman"/>
          <w:i/>
          <w:szCs w:val="24"/>
        </w:rPr>
        <w:t xml:space="preserve">p </w:t>
      </w:r>
      <w:r w:rsidRPr="00581B93">
        <w:rPr>
          <w:rFonts w:eastAsia="Times New Roman" w:cs="Times New Roman"/>
          <w:szCs w:val="24"/>
        </w:rPr>
        <w:t>&lt; .</w:t>
      </w:r>
      <w:proofErr w:type="gramStart"/>
      <w:r w:rsidRPr="00581B93">
        <w:rPr>
          <w:rFonts w:eastAsia="Times New Roman" w:cs="Times New Roman"/>
          <w:szCs w:val="24"/>
        </w:rPr>
        <w:t xml:space="preserve">05 </w:t>
      </w:r>
      <w:r w:rsidRPr="00581B93">
        <w:rPr>
          <w:rFonts w:eastAsia="Times New Roman" w:cs="Times New Roman"/>
          <w:szCs w:val="24"/>
          <w:vertAlign w:val="superscript"/>
        </w:rPr>
        <w:t xml:space="preserve"> *</w:t>
      </w:r>
      <w:proofErr w:type="gramEnd"/>
      <w:r w:rsidRPr="00581B93">
        <w:rPr>
          <w:rFonts w:eastAsia="Times New Roman" w:cs="Times New Roman"/>
          <w:szCs w:val="24"/>
          <w:vertAlign w:val="superscript"/>
        </w:rPr>
        <w:t>*</w:t>
      </w:r>
      <w:r w:rsidRPr="00581B93">
        <w:rPr>
          <w:rFonts w:eastAsia="Times New Roman" w:cs="Times New Roman"/>
          <w:i/>
          <w:szCs w:val="24"/>
        </w:rPr>
        <w:t xml:space="preserve">p </w:t>
      </w:r>
      <w:r w:rsidRPr="00581B93">
        <w:rPr>
          <w:rFonts w:eastAsia="Times New Roman" w:cs="Times New Roman"/>
          <w:szCs w:val="24"/>
        </w:rPr>
        <w:t>&lt; .01</w:t>
      </w:r>
    </w:p>
    <w:bookmarkEnd w:id="6"/>
    <w:p w14:paraId="589A179C" w14:textId="77777777" w:rsidR="005409CB" w:rsidRDefault="005409CB" w:rsidP="005409CB">
      <w:pPr>
        <w:rPr>
          <w:rFonts w:eastAsia="Times New Roman" w:cs="Times New Roman"/>
          <w:szCs w:val="24"/>
        </w:rPr>
      </w:pPr>
      <w:r>
        <w:rPr>
          <w:rFonts w:eastAsia="Times New Roman" w:cs="Times New Roman"/>
          <w:szCs w:val="24"/>
        </w:rPr>
        <w:br w:type="page"/>
      </w:r>
    </w:p>
    <w:p w14:paraId="2A889450" w14:textId="77777777" w:rsidR="005409CB" w:rsidRDefault="005409CB" w:rsidP="005409CB">
      <w:pPr>
        <w:spacing w:after="0"/>
        <w:ind w:left="720" w:hanging="720"/>
        <w:rPr>
          <w:rFonts w:eastAsia="Times New Roman" w:cs="Times New Roman"/>
          <w:szCs w:val="24"/>
        </w:rPr>
        <w:sectPr w:rsidR="005409CB" w:rsidSect="005409CB">
          <w:pgSz w:w="15840" w:h="12240" w:orient="landscape"/>
          <w:pgMar w:top="1440" w:right="1440" w:bottom="1440" w:left="1440" w:header="720" w:footer="720" w:gutter="0"/>
          <w:cols w:space="720"/>
          <w:titlePg/>
          <w:docGrid w:linePitch="360"/>
        </w:sectPr>
      </w:pPr>
    </w:p>
    <w:p w14:paraId="54AE9654" w14:textId="77777777" w:rsidR="005409CB" w:rsidRPr="00B155A3" w:rsidRDefault="005409CB" w:rsidP="005409CB">
      <w:pPr>
        <w:pStyle w:val="NormalWeb"/>
        <w:spacing w:before="0" w:beforeAutospacing="0" w:after="0" w:afterAutospacing="0" w:line="480" w:lineRule="auto"/>
        <w:jc w:val="both"/>
        <w:rPr>
          <w:sz w:val="20"/>
          <w:szCs w:val="20"/>
        </w:rPr>
      </w:pPr>
      <w:bookmarkStart w:id="7" w:name="_Hlk532820164"/>
      <w:r w:rsidRPr="00B155A3">
        <w:rPr>
          <w:sz w:val="20"/>
          <w:szCs w:val="20"/>
        </w:rPr>
        <w:lastRenderedPageBreak/>
        <w:t>Table 2.</w:t>
      </w:r>
      <w:r>
        <w:rPr>
          <w:sz w:val="20"/>
          <w:szCs w:val="20"/>
        </w:rPr>
        <w:t xml:space="preserve"> </w:t>
      </w:r>
      <w:r w:rsidRPr="00B155A3">
        <w:rPr>
          <w:i/>
          <w:sz w:val="20"/>
          <w:szCs w:val="20"/>
        </w:rPr>
        <w:t>Mean Differences in Study Variables as a Function of Gender</w:t>
      </w:r>
    </w:p>
    <w:tbl>
      <w:tblPr>
        <w:tblW w:w="5000" w:type="pct"/>
        <w:tblLook w:val="04A0" w:firstRow="1" w:lastRow="0" w:firstColumn="1" w:lastColumn="0" w:noHBand="0" w:noVBand="1"/>
      </w:tblPr>
      <w:tblGrid>
        <w:gridCol w:w="3750"/>
        <w:gridCol w:w="2035"/>
        <w:gridCol w:w="1941"/>
        <w:gridCol w:w="1634"/>
      </w:tblGrid>
      <w:tr w:rsidR="005409CB" w:rsidRPr="00B155A3" w14:paraId="08CD0F63" w14:textId="77777777" w:rsidTr="005409CB">
        <w:trPr>
          <w:trHeight w:val="323"/>
        </w:trPr>
        <w:tc>
          <w:tcPr>
            <w:tcW w:w="2003" w:type="pct"/>
            <w:tcBorders>
              <w:top w:val="single" w:sz="4" w:space="0" w:color="000000"/>
              <w:bottom w:val="single" w:sz="4" w:space="0" w:color="000000"/>
            </w:tcBorders>
          </w:tcPr>
          <w:p w14:paraId="09DA7BEB" w14:textId="77777777" w:rsidR="005409CB" w:rsidRPr="00B155A3" w:rsidRDefault="005409CB" w:rsidP="005409CB">
            <w:pPr>
              <w:pStyle w:val="NormalWeb"/>
              <w:spacing w:before="0" w:beforeAutospacing="0" w:after="0" w:afterAutospacing="0" w:line="480" w:lineRule="auto"/>
              <w:rPr>
                <w:sz w:val="20"/>
                <w:szCs w:val="20"/>
              </w:rPr>
            </w:pPr>
            <w:bookmarkStart w:id="8" w:name="_Hlk532820181"/>
            <w:bookmarkEnd w:id="7"/>
          </w:p>
        </w:tc>
        <w:tc>
          <w:tcPr>
            <w:tcW w:w="1087" w:type="pct"/>
            <w:tcBorders>
              <w:top w:val="single" w:sz="4" w:space="0" w:color="000000"/>
              <w:bottom w:val="single" w:sz="4" w:space="0" w:color="000000"/>
            </w:tcBorders>
          </w:tcPr>
          <w:p w14:paraId="1DD09DBF"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Males</w:t>
            </w:r>
          </w:p>
        </w:tc>
        <w:tc>
          <w:tcPr>
            <w:tcW w:w="1037" w:type="pct"/>
            <w:tcBorders>
              <w:top w:val="single" w:sz="4" w:space="0" w:color="000000"/>
              <w:bottom w:val="single" w:sz="4" w:space="0" w:color="000000"/>
            </w:tcBorders>
          </w:tcPr>
          <w:p w14:paraId="674064C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Female</w:t>
            </w:r>
            <w:r>
              <w:rPr>
                <w:sz w:val="20"/>
                <w:szCs w:val="20"/>
              </w:rPr>
              <w:t>s</w:t>
            </w:r>
          </w:p>
        </w:tc>
        <w:tc>
          <w:tcPr>
            <w:tcW w:w="873" w:type="pct"/>
            <w:tcBorders>
              <w:top w:val="single" w:sz="4" w:space="0" w:color="000000"/>
              <w:bottom w:val="single" w:sz="4" w:space="0" w:color="000000"/>
            </w:tcBorders>
          </w:tcPr>
          <w:p w14:paraId="2C670F92" w14:textId="77777777" w:rsidR="005409CB" w:rsidRPr="00B155A3" w:rsidRDefault="005409CB" w:rsidP="005409CB">
            <w:pPr>
              <w:pStyle w:val="NormalWeb"/>
              <w:spacing w:before="0" w:beforeAutospacing="0" w:after="0" w:afterAutospacing="0" w:line="480" w:lineRule="auto"/>
              <w:jc w:val="center"/>
              <w:rPr>
                <w:sz w:val="20"/>
                <w:szCs w:val="20"/>
              </w:rPr>
            </w:pPr>
          </w:p>
        </w:tc>
      </w:tr>
      <w:tr w:rsidR="005409CB" w:rsidRPr="00B155A3" w14:paraId="665A4B62" w14:textId="77777777" w:rsidTr="005409CB">
        <w:tc>
          <w:tcPr>
            <w:tcW w:w="2003" w:type="pct"/>
            <w:tcBorders>
              <w:top w:val="single" w:sz="4" w:space="0" w:color="000000"/>
            </w:tcBorders>
            <w:vAlign w:val="center"/>
          </w:tcPr>
          <w:p w14:paraId="3DD3F70C" w14:textId="77777777" w:rsidR="005409CB" w:rsidRPr="00B155A3" w:rsidRDefault="005409CB" w:rsidP="005409CB">
            <w:pPr>
              <w:pStyle w:val="NormalWeb"/>
              <w:spacing w:before="0" w:beforeAutospacing="0" w:after="0" w:afterAutospacing="0" w:line="480" w:lineRule="auto"/>
              <w:rPr>
                <w:sz w:val="20"/>
                <w:szCs w:val="20"/>
              </w:rPr>
            </w:pPr>
            <w:r w:rsidRPr="00B155A3">
              <w:rPr>
                <w:sz w:val="20"/>
                <w:szCs w:val="20"/>
              </w:rPr>
              <w:t>Variable</w:t>
            </w:r>
          </w:p>
        </w:tc>
        <w:tc>
          <w:tcPr>
            <w:tcW w:w="1087" w:type="pct"/>
            <w:tcBorders>
              <w:top w:val="single" w:sz="4" w:space="0" w:color="000000"/>
            </w:tcBorders>
          </w:tcPr>
          <w:p w14:paraId="07B9560A"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i/>
                <w:sz w:val="20"/>
                <w:szCs w:val="20"/>
              </w:rPr>
              <w:t>M (SD)</w:t>
            </w:r>
          </w:p>
        </w:tc>
        <w:tc>
          <w:tcPr>
            <w:tcW w:w="1037" w:type="pct"/>
            <w:tcBorders>
              <w:top w:val="single" w:sz="4" w:space="0" w:color="000000"/>
            </w:tcBorders>
          </w:tcPr>
          <w:p w14:paraId="6C26667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i/>
                <w:sz w:val="20"/>
                <w:szCs w:val="20"/>
              </w:rPr>
              <w:t>M (SD)</w:t>
            </w:r>
          </w:p>
        </w:tc>
        <w:tc>
          <w:tcPr>
            <w:tcW w:w="873" w:type="pct"/>
            <w:tcBorders>
              <w:top w:val="single" w:sz="4" w:space="0" w:color="000000"/>
            </w:tcBorders>
          </w:tcPr>
          <w:p w14:paraId="1835E336"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t</w:t>
            </w:r>
            <w:r w:rsidRPr="00B155A3">
              <w:rPr>
                <w:sz w:val="20"/>
                <w:szCs w:val="20"/>
              </w:rPr>
              <w:t>-value</w:t>
            </w:r>
          </w:p>
        </w:tc>
      </w:tr>
      <w:tr w:rsidR="005409CB" w:rsidRPr="00B155A3" w14:paraId="7D4D2D9E" w14:textId="77777777" w:rsidTr="005409CB">
        <w:tc>
          <w:tcPr>
            <w:tcW w:w="2003" w:type="pct"/>
            <w:vAlign w:val="center"/>
          </w:tcPr>
          <w:p w14:paraId="310AD45B" w14:textId="77777777" w:rsidR="005409CB" w:rsidRPr="00B61CF2" w:rsidRDefault="005409CB" w:rsidP="005409CB">
            <w:pPr>
              <w:pStyle w:val="NormalWeb"/>
              <w:spacing w:before="0" w:beforeAutospacing="0" w:after="0" w:afterAutospacing="0" w:line="480" w:lineRule="auto"/>
              <w:rPr>
                <w:sz w:val="20"/>
                <w:szCs w:val="20"/>
              </w:rPr>
            </w:pPr>
            <w:r w:rsidRPr="00B61CF2">
              <w:rPr>
                <w:color w:val="000000"/>
                <w:sz w:val="20"/>
                <w:szCs w:val="20"/>
              </w:rPr>
              <w:t>1. Age</w:t>
            </w:r>
          </w:p>
        </w:tc>
        <w:tc>
          <w:tcPr>
            <w:tcW w:w="1087" w:type="pct"/>
          </w:tcPr>
          <w:p w14:paraId="0781742A"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14.95 (3.13)</w:t>
            </w:r>
          </w:p>
        </w:tc>
        <w:tc>
          <w:tcPr>
            <w:tcW w:w="1037" w:type="pct"/>
          </w:tcPr>
          <w:p w14:paraId="0C521F3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15.05 (3.20)</w:t>
            </w:r>
          </w:p>
        </w:tc>
        <w:tc>
          <w:tcPr>
            <w:tcW w:w="873" w:type="pct"/>
          </w:tcPr>
          <w:p w14:paraId="45843E0C"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-.58</w:t>
            </w:r>
          </w:p>
        </w:tc>
      </w:tr>
      <w:tr w:rsidR="005409CB" w:rsidRPr="00B155A3" w14:paraId="6AD09BA4" w14:textId="77777777" w:rsidTr="005409CB">
        <w:tc>
          <w:tcPr>
            <w:tcW w:w="2003" w:type="pct"/>
            <w:vAlign w:val="center"/>
          </w:tcPr>
          <w:p w14:paraId="14DC0FBF" w14:textId="77777777" w:rsidR="005409CB" w:rsidRPr="00B61CF2" w:rsidRDefault="005409CB" w:rsidP="005409CB">
            <w:pPr>
              <w:pStyle w:val="NormalWeb"/>
              <w:spacing w:before="0" w:beforeAutospacing="0" w:after="0" w:afterAutospacing="0" w:line="480" w:lineRule="auto"/>
              <w:rPr>
                <w:sz w:val="20"/>
                <w:szCs w:val="20"/>
              </w:rPr>
            </w:pPr>
            <w:r w:rsidRPr="00B61CF2">
              <w:rPr>
                <w:color w:val="000000"/>
                <w:sz w:val="20"/>
                <w:szCs w:val="20"/>
              </w:rPr>
              <w:t>2. Income</w:t>
            </w:r>
          </w:p>
        </w:tc>
        <w:tc>
          <w:tcPr>
            <w:tcW w:w="1087" w:type="pct"/>
          </w:tcPr>
          <w:p w14:paraId="5954C3EA"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4.96 (3.00)</w:t>
            </w:r>
          </w:p>
        </w:tc>
        <w:tc>
          <w:tcPr>
            <w:tcW w:w="1037" w:type="pct"/>
          </w:tcPr>
          <w:p w14:paraId="23ECC452"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4.70 (3.07)</w:t>
            </w:r>
          </w:p>
        </w:tc>
        <w:tc>
          <w:tcPr>
            <w:tcW w:w="873" w:type="pct"/>
          </w:tcPr>
          <w:p w14:paraId="4D344F3C"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1.51</w:t>
            </w:r>
          </w:p>
        </w:tc>
      </w:tr>
      <w:tr w:rsidR="00B61CF2" w:rsidRPr="00B155A3" w14:paraId="39FFA5DF" w14:textId="77777777" w:rsidTr="005409CB">
        <w:tc>
          <w:tcPr>
            <w:tcW w:w="2003" w:type="pct"/>
            <w:vAlign w:val="center"/>
          </w:tcPr>
          <w:p w14:paraId="5FEFE387" w14:textId="74D30C55" w:rsidR="00B61CF2" w:rsidRPr="00B61CF2" w:rsidRDefault="00B61CF2" w:rsidP="00B61CF2">
            <w:pPr>
              <w:pStyle w:val="NormalWeb"/>
              <w:spacing w:before="0" w:beforeAutospacing="0" w:after="0" w:afterAutospacing="0" w:line="480" w:lineRule="auto"/>
              <w:rPr>
                <w:sz w:val="20"/>
                <w:szCs w:val="20"/>
              </w:rPr>
            </w:pPr>
            <w:r w:rsidRPr="00B61CF2">
              <w:rPr>
                <w:color w:val="000000"/>
                <w:sz w:val="20"/>
                <w:szCs w:val="20"/>
              </w:rPr>
              <w:t>3. Controlling restrictive</w:t>
            </w:r>
          </w:p>
        </w:tc>
        <w:tc>
          <w:tcPr>
            <w:tcW w:w="1087" w:type="pct"/>
          </w:tcPr>
          <w:p w14:paraId="10F8A31D"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3.20 (.99)</w:t>
            </w:r>
          </w:p>
        </w:tc>
        <w:tc>
          <w:tcPr>
            <w:tcW w:w="1037" w:type="pct"/>
          </w:tcPr>
          <w:p w14:paraId="2D9646AF"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3.29 (1.02)</w:t>
            </w:r>
          </w:p>
        </w:tc>
        <w:tc>
          <w:tcPr>
            <w:tcW w:w="873" w:type="pct"/>
          </w:tcPr>
          <w:p w14:paraId="7922756C"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-1.30</w:t>
            </w:r>
          </w:p>
        </w:tc>
      </w:tr>
      <w:tr w:rsidR="00B61CF2" w:rsidRPr="00B155A3" w14:paraId="5DB3619F" w14:textId="77777777" w:rsidTr="005409CB">
        <w:tc>
          <w:tcPr>
            <w:tcW w:w="2003" w:type="pct"/>
            <w:vAlign w:val="center"/>
          </w:tcPr>
          <w:p w14:paraId="1F8B3CBF" w14:textId="42DFCE30" w:rsidR="00B61CF2" w:rsidRPr="00B61CF2" w:rsidRDefault="00B61CF2" w:rsidP="00B61CF2">
            <w:pPr>
              <w:pStyle w:val="NormalWeb"/>
              <w:spacing w:before="0" w:beforeAutospacing="0" w:after="0" w:afterAutospacing="0" w:line="480" w:lineRule="auto"/>
              <w:rPr>
                <w:sz w:val="20"/>
                <w:szCs w:val="20"/>
              </w:rPr>
            </w:pPr>
            <w:r w:rsidRPr="00B61CF2">
              <w:rPr>
                <w:color w:val="000000"/>
                <w:sz w:val="20"/>
                <w:szCs w:val="20"/>
              </w:rPr>
              <w:t>4. Controlling active</w:t>
            </w:r>
          </w:p>
        </w:tc>
        <w:tc>
          <w:tcPr>
            <w:tcW w:w="1087" w:type="pct"/>
          </w:tcPr>
          <w:p w14:paraId="3BA631F8"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2.80 (</w:t>
            </w:r>
            <w:r>
              <w:rPr>
                <w:sz w:val="20"/>
                <w:szCs w:val="20"/>
              </w:rPr>
              <w:t>.97</w:t>
            </w:r>
            <w:r w:rsidRPr="00B155A3">
              <w:rPr>
                <w:sz w:val="20"/>
                <w:szCs w:val="20"/>
              </w:rPr>
              <w:t>)</w:t>
            </w:r>
          </w:p>
        </w:tc>
        <w:tc>
          <w:tcPr>
            <w:tcW w:w="1037" w:type="pct"/>
          </w:tcPr>
          <w:p w14:paraId="71D7D4FA"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2.79 (</w:t>
            </w:r>
            <w:r>
              <w:rPr>
                <w:sz w:val="20"/>
                <w:szCs w:val="20"/>
              </w:rPr>
              <w:t>.99</w:t>
            </w:r>
            <w:r w:rsidRPr="00B155A3">
              <w:rPr>
                <w:sz w:val="20"/>
                <w:szCs w:val="20"/>
              </w:rPr>
              <w:t>)</w:t>
            </w:r>
          </w:p>
        </w:tc>
        <w:tc>
          <w:tcPr>
            <w:tcW w:w="873" w:type="pct"/>
          </w:tcPr>
          <w:p w14:paraId="00126B84"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.16</w:t>
            </w:r>
          </w:p>
        </w:tc>
      </w:tr>
      <w:tr w:rsidR="00B61CF2" w:rsidRPr="00B155A3" w14:paraId="362D90C3" w14:textId="77777777" w:rsidTr="005409CB">
        <w:tc>
          <w:tcPr>
            <w:tcW w:w="2003" w:type="pct"/>
            <w:vAlign w:val="center"/>
          </w:tcPr>
          <w:p w14:paraId="45B4F338" w14:textId="57F02810" w:rsidR="00B61CF2" w:rsidRPr="00B61CF2" w:rsidRDefault="00B61CF2" w:rsidP="00B61CF2">
            <w:pPr>
              <w:pStyle w:val="NormalWeb"/>
              <w:spacing w:before="0" w:beforeAutospacing="0" w:after="0" w:afterAutospacing="0" w:line="480" w:lineRule="auto"/>
              <w:rPr>
                <w:sz w:val="20"/>
                <w:szCs w:val="20"/>
              </w:rPr>
            </w:pPr>
            <w:r w:rsidRPr="00B61CF2">
              <w:rPr>
                <w:color w:val="000000"/>
                <w:sz w:val="20"/>
                <w:szCs w:val="20"/>
              </w:rPr>
              <w:t>5. Autonomy Supportive Restrictive</w:t>
            </w:r>
          </w:p>
        </w:tc>
        <w:tc>
          <w:tcPr>
            <w:tcW w:w="1087" w:type="pct"/>
          </w:tcPr>
          <w:p w14:paraId="49E38662"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3.77 (.97)</w:t>
            </w:r>
          </w:p>
        </w:tc>
        <w:tc>
          <w:tcPr>
            <w:tcW w:w="1037" w:type="pct"/>
          </w:tcPr>
          <w:p w14:paraId="38A72BAD"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3.80 (.91)</w:t>
            </w:r>
          </w:p>
        </w:tc>
        <w:tc>
          <w:tcPr>
            <w:tcW w:w="873" w:type="pct"/>
          </w:tcPr>
          <w:p w14:paraId="00437008"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-.51</w:t>
            </w:r>
          </w:p>
        </w:tc>
      </w:tr>
      <w:tr w:rsidR="00B61CF2" w:rsidRPr="00B155A3" w14:paraId="5BE2B2AE" w14:textId="77777777" w:rsidTr="005409CB">
        <w:tc>
          <w:tcPr>
            <w:tcW w:w="2003" w:type="pct"/>
            <w:vAlign w:val="center"/>
          </w:tcPr>
          <w:p w14:paraId="0D1768FA" w14:textId="63B6C81F" w:rsidR="00B61CF2" w:rsidRPr="00B61CF2" w:rsidRDefault="00B61CF2" w:rsidP="00B61CF2">
            <w:pPr>
              <w:pStyle w:val="NormalWeb"/>
              <w:spacing w:before="0" w:beforeAutospacing="0" w:after="0" w:afterAutospacing="0" w:line="480" w:lineRule="auto"/>
              <w:rPr>
                <w:sz w:val="20"/>
                <w:szCs w:val="20"/>
              </w:rPr>
            </w:pPr>
            <w:r w:rsidRPr="00B61CF2">
              <w:rPr>
                <w:color w:val="000000"/>
                <w:sz w:val="20"/>
                <w:szCs w:val="20"/>
              </w:rPr>
              <w:t>6. Autonomy Supportive Active</w:t>
            </w:r>
          </w:p>
        </w:tc>
        <w:tc>
          <w:tcPr>
            <w:tcW w:w="1087" w:type="pct"/>
          </w:tcPr>
          <w:p w14:paraId="56230268"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3.90 (.80)</w:t>
            </w:r>
          </w:p>
        </w:tc>
        <w:tc>
          <w:tcPr>
            <w:tcW w:w="1037" w:type="pct"/>
          </w:tcPr>
          <w:p w14:paraId="1820237B" w14:textId="77777777" w:rsidR="00B61CF2" w:rsidRPr="00B155A3" w:rsidRDefault="00B61CF2" w:rsidP="00B61CF2">
            <w:pPr>
              <w:pStyle w:val="NormalWeb"/>
              <w:spacing w:before="0" w:beforeAutospacing="0" w:after="0" w:afterAutospacing="0" w:line="480" w:lineRule="auto"/>
              <w:jc w:val="center"/>
              <w:rPr>
                <w:sz w:val="20"/>
                <w:szCs w:val="20"/>
              </w:rPr>
            </w:pPr>
            <w:r w:rsidRPr="00B155A3">
              <w:rPr>
                <w:sz w:val="20"/>
                <w:szCs w:val="20"/>
              </w:rPr>
              <w:t>3.84 (.86)</w:t>
            </w:r>
          </w:p>
        </w:tc>
        <w:tc>
          <w:tcPr>
            <w:tcW w:w="873" w:type="pct"/>
          </w:tcPr>
          <w:p w14:paraId="23FDD50A"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1.22</w:t>
            </w:r>
          </w:p>
        </w:tc>
      </w:tr>
      <w:tr w:rsidR="005409CB" w:rsidRPr="00B155A3" w14:paraId="7CE644C0" w14:textId="77777777" w:rsidTr="005409CB">
        <w:tc>
          <w:tcPr>
            <w:tcW w:w="2003" w:type="pct"/>
            <w:vAlign w:val="center"/>
          </w:tcPr>
          <w:p w14:paraId="22ED9315" w14:textId="77777777" w:rsidR="005409CB" w:rsidRPr="00B155A3" w:rsidRDefault="005409CB" w:rsidP="005409CB">
            <w:pPr>
              <w:pStyle w:val="NormalWeb"/>
              <w:spacing w:before="0" w:beforeAutospacing="0" w:after="0" w:afterAutospacing="0" w:line="480" w:lineRule="auto"/>
              <w:rPr>
                <w:sz w:val="20"/>
                <w:szCs w:val="20"/>
              </w:rPr>
            </w:pPr>
            <w:r w:rsidRPr="00B155A3">
              <w:rPr>
                <w:color w:val="000000"/>
                <w:sz w:val="20"/>
                <w:szCs w:val="20"/>
              </w:rPr>
              <w:t>7. Media Multi-tasking</w:t>
            </w:r>
          </w:p>
        </w:tc>
        <w:tc>
          <w:tcPr>
            <w:tcW w:w="1087" w:type="pct"/>
          </w:tcPr>
          <w:p w14:paraId="0F304641"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2.25 (.88)</w:t>
            </w:r>
          </w:p>
        </w:tc>
        <w:tc>
          <w:tcPr>
            <w:tcW w:w="1037" w:type="pct"/>
          </w:tcPr>
          <w:p w14:paraId="4A03D2E0"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2.34 (.91)</w:t>
            </w:r>
          </w:p>
        </w:tc>
        <w:tc>
          <w:tcPr>
            <w:tcW w:w="873" w:type="pct"/>
          </w:tcPr>
          <w:p w14:paraId="0FBDBC1C"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-1.70</w:t>
            </w:r>
          </w:p>
        </w:tc>
      </w:tr>
      <w:tr w:rsidR="005409CB" w:rsidRPr="00B155A3" w14:paraId="10EAC908" w14:textId="77777777" w:rsidTr="005409CB">
        <w:tc>
          <w:tcPr>
            <w:tcW w:w="2003" w:type="pct"/>
            <w:vAlign w:val="center"/>
          </w:tcPr>
          <w:p w14:paraId="28E87E00" w14:textId="77777777" w:rsidR="005409CB" w:rsidRPr="00B155A3" w:rsidRDefault="005409CB" w:rsidP="005409CB">
            <w:pPr>
              <w:pStyle w:val="NormalWeb"/>
              <w:spacing w:before="0" w:beforeAutospacing="0" w:after="0" w:afterAutospacing="0" w:line="480" w:lineRule="auto"/>
              <w:rPr>
                <w:sz w:val="20"/>
                <w:szCs w:val="20"/>
              </w:rPr>
            </w:pPr>
            <w:r w:rsidRPr="00B155A3">
              <w:rPr>
                <w:color w:val="000000"/>
                <w:sz w:val="20"/>
                <w:szCs w:val="20"/>
              </w:rPr>
              <w:t>8. Social Media</w:t>
            </w:r>
          </w:p>
        </w:tc>
        <w:tc>
          <w:tcPr>
            <w:tcW w:w="1087" w:type="pct"/>
          </w:tcPr>
          <w:p w14:paraId="7A36906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3.96 (1.86)</w:t>
            </w:r>
          </w:p>
        </w:tc>
        <w:tc>
          <w:tcPr>
            <w:tcW w:w="1037" w:type="pct"/>
          </w:tcPr>
          <w:p w14:paraId="1A4EA76C"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4.43 (1.75)</w:t>
            </w:r>
          </w:p>
        </w:tc>
        <w:tc>
          <w:tcPr>
            <w:tcW w:w="873" w:type="pct"/>
          </w:tcPr>
          <w:p w14:paraId="56799234"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-3.98</w:t>
            </w:r>
            <w:r w:rsidRPr="007076BD">
              <w:rPr>
                <w:sz w:val="20"/>
                <w:szCs w:val="20"/>
                <w:vertAlign w:val="superscript"/>
              </w:rPr>
              <w:t>***</w:t>
            </w:r>
          </w:p>
        </w:tc>
      </w:tr>
      <w:tr w:rsidR="005409CB" w:rsidRPr="00B155A3" w14:paraId="6140C849" w14:textId="77777777" w:rsidTr="005409CB">
        <w:tc>
          <w:tcPr>
            <w:tcW w:w="2003" w:type="pct"/>
            <w:vAlign w:val="center"/>
          </w:tcPr>
          <w:p w14:paraId="1A2F0037" w14:textId="77777777" w:rsidR="005409CB" w:rsidRPr="00B155A3" w:rsidRDefault="005409CB" w:rsidP="005409CB">
            <w:pPr>
              <w:pStyle w:val="NormalWeb"/>
              <w:spacing w:before="0" w:beforeAutospacing="0" w:after="0" w:afterAutospacing="0" w:line="480" w:lineRule="auto"/>
              <w:rPr>
                <w:sz w:val="20"/>
                <w:szCs w:val="20"/>
              </w:rPr>
            </w:pPr>
            <w:r w:rsidRPr="00B155A3">
              <w:rPr>
                <w:color w:val="000000"/>
                <w:sz w:val="20"/>
                <w:szCs w:val="20"/>
              </w:rPr>
              <w:t>9. TV</w:t>
            </w:r>
          </w:p>
        </w:tc>
        <w:tc>
          <w:tcPr>
            <w:tcW w:w="1087" w:type="pct"/>
          </w:tcPr>
          <w:p w14:paraId="1827FC53"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4.37 (1.80)</w:t>
            </w:r>
          </w:p>
        </w:tc>
        <w:tc>
          <w:tcPr>
            <w:tcW w:w="1037" w:type="pct"/>
          </w:tcPr>
          <w:p w14:paraId="5107B46C"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4.37 (1.66)</w:t>
            </w:r>
          </w:p>
        </w:tc>
        <w:tc>
          <w:tcPr>
            <w:tcW w:w="873" w:type="pct"/>
          </w:tcPr>
          <w:p w14:paraId="2FA17CE2"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.03</w:t>
            </w:r>
          </w:p>
        </w:tc>
      </w:tr>
      <w:tr w:rsidR="005409CB" w:rsidRPr="00B155A3" w14:paraId="3C2F7FB1" w14:textId="77777777" w:rsidTr="005409CB">
        <w:tc>
          <w:tcPr>
            <w:tcW w:w="2003" w:type="pct"/>
            <w:vAlign w:val="center"/>
          </w:tcPr>
          <w:p w14:paraId="0D507EBA" w14:textId="77777777" w:rsidR="005409CB" w:rsidRPr="00B155A3" w:rsidRDefault="005409CB" w:rsidP="005409CB">
            <w:pPr>
              <w:pStyle w:val="NormalWeb"/>
              <w:spacing w:before="0" w:beforeAutospacing="0" w:after="0" w:afterAutospacing="0" w:line="480" w:lineRule="auto"/>
              <w:rPr>
                <w:sz w:val="20"/>
                <w:szCs w:val="20"/>
              </w:rPr>
            </w:pPr>
            <w:r w:rsidRPr="00B155A3">
              <w:rPr>
                <w:color w:val="000000"/>
                <w:sz w:val="20"/>
                <w:szCs w:val="20"/>
              </w:rPr>
              <w:t>10. Video Games</w:t>
            </w:r>
          </w:p>
        </w:tc>
        <w:tc>
          <w:tcPr>
            <w:tcW w:w="1087" w:type="pct"/>
          </w:tcPr>
          <w:p w14:paraId="641A4FC1"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4.78 (1.82)</w:t>
            </w:r>
          </w:p>
        </w:tc>
        <w:tc>
          <w:tcPr>
            <w:tcW w:w="1037" w:type="pct"/>
          </w:tcPr>
          <w:p w14:paraId="60728311"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3.20 (1.73)</w:t>
            </w:r>
          </w:p>
        </w:tc>
        <w:tc>
          <w:tcPr>
            <w:tcW w:w="873" w:type="pct"/>
          </w:tcPr>
          <w:p w14:paraId="241B08DB"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15.13</w:t>
            </w:r>
            <w:r w:rsidRPr="007076BD">
              <w:rPr>
                <w:sz w:val="20"/>
                <w:szCs w:val="20"/>
                <w:vertAlign w:val="superscript"/>
              </w:rPr>
              <w:t>***</w:t>
            </w:r>
          </w:p>
        </w:tc>
      </w:tr>
      <w:tr w:rsidR="005409CB" w:rsidRPr="00B155A3" w14:paraId="39EB960B" w14:textId="77777777" w:rsidTr="005409CB">
        <w:tc>
          <w:tcPr>
            <w:tcW w:w="2003" w:type="pct"/>
            <w:vAlign w:val="center"/>
          </w:tcPr>
          <w:p w14:paraId="054283BE" w14:textId="0951F36C" w:rsidR="005409CB" w:rsidRPr="00B155A3" w:rsidRDefault="005409CB" w:rsidP="00B61CF2">
            <w:pPr>
              <w:pStyle w:val="NormalWeb"/>
              <w:spacing w:before="0" w:beforeAutospacing="0" w:after="0" w:afterAutospacing="0" w:line="480" w:lineRule="auto"/>
              <w:rPr>
                <w:sz w:val="20"/>
                <w:szCs w:val="20"/>
              </w:rPr>
            </w:pPr>
            <w:r w:rsidRPr="00B155A3">
              <w:rPr>
                <w:color w:val="000000"/>
                <w:sz w:val="20"/>
                <w:szCs w:val="20"/>
              </w:rPr>
              <w:t>11. Music</w:t>
            </w:r>
          </w:p>
        </w:tc>
        <w:tc>
          <w:tcPr>
            <w:tcW w:w="1087" w:type="pct"/>
          </w:tcPr>
          <w:p w14:paraId="63C4CCB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4.32</w:t>
            </w:r>
            <w:r>
              <w:rPr>
                <w:sz w:val="20"/>
                <w:szCs w:val="20"/>
              </w:rPr>
              <w:t xml:space="preserve"> (1.98</w:t>
            </w:r>
            <w:r w:rsidRPr="00B155A3">
              <w:rPr>
                <w:sz w:val="20"/>
                <w:szCs w:val="20"/>
              </w:rPr>
              <w:t>)</w:t>
            </w:r>
          </w:p>
        </w:tc>
        <w:tc>
          <w:tcPr>
            <w:tcW w:w="1037" w:type="pct"/>
          </w:tcPr>
          <w:p w14:paraId="0FEE6745"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4.62 (1.83)</w:t>
            </w:r>
          </w:p>
        </w:tc>
        <w:tc>
          <w:tcPr>
            <w:tcW w:w="873" w:type="pct"/>
          </w:tcPr>
          <w:p w14:paraId="47FC6CED"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-2.73</w:t>
            </w:r>
            <w:r w:rsidRPr="007076BD">
              <w:rPr>
                <w:sz w:val="20"/>
                <w:szCs w:val="20"/>
                <w:vertAlign w:val="superscript"/>
              </w:rPr>
              <w:t>**</w:t>
            </w:r>
          </w:p>
        </w:tc>
      </w:tr>
      <w:tr w:rsidR="005409CB" w:rsidRPr="00B155A3" w14:paraId="5DE02121" w14:textId="77777777" w:rsidTr="005409CB">
        <w:tc>
          <w:tcPr>
            <w:tcW w:w="2003" w:type="pct"/>
            <w:vAlign w:val="center"/>
          </w:tcPr>
          <w:p w14:paraId="1DE7E496" w14:textId="02E37C4A" w:rsidR="005409CB" w:rsidRPr="00B155A3" w:rsidRDefault="005409CB" w:rsidP="00B61CF2">
            <w:pPr>
              <w:pStyle w:val="NormalWeb"/>
              <w:spacing w:before="0" w:beforeAutospacing="0" w:after="0" w:afterAutospacing="0" w:line="480" w:lineRule="auto"/>
              <w:rPr>
                <w:sz w:val="20"/>
                <w:szCs w:val="20"/>
              </w:rPr>
            </w:pPr>
            <w:r w:rsidRPr="00B155A3">
              <w:rPr>
                <w:color w:val="000000"/>
                <w:sz w:val="20"/>
                <w:szCs w:val="20"/>
              </w:rPr>
              <w:t xml:space="preserve">12. Reading </w:t>
            </w:r>
          </w:p>
        </w:tc>
        <w:tc>
          <w:tcPr>
            <w:tcW w:w="1087" w:type="pct"/>
          </w:tcPr>
          <w:p w14:paraId="643917FF"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2.86 (1.63)</w:t>
            </w:r>
          </w:p>
        </w:tc>
        <w:tc>
          <w:tcPr>
            <w:tcW w:w="1037" w:type="pct"/>
          </w:tcPr>
          <w:p w14:paraId="7D5A72BE"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2.96 (1.50)</w:t>
            </w:r>
          </w:p>
        </w:tc>
        <w:tc>
          <w:tcPr>
            <w:tcW w:w="873" w:type="pct"/>
          </w:tcPr>
          <w:p w14:paraId="11F0CC73"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-1.05</w:t>
            </w:r>
          </w:p>
        </w:tc>
      </w:tr>
      <w:tr w:rsidR="005409CB" w:rsidRPr="00B155A3" w14:paraId="7822D6C0" w14:textId="77777777" w:rsidTr="005409CB">
        <w:tc>
          <w:tcPr>
            <w:tcW w:w="2003" w:type="pct"/>
            <w:vAlign w:val="center"/>
          </w:tcPr>
          <w:p w14:paraId="7A63E885" w14:textId="0A522A01" w:rsidR="005409CB" w:rsidRPr="00B155A3" w:rsidRDefault="005409CB" w:rsidP="00B61CF2">
            <w:pPr>
              <w:pStyle w:val="NormalWeb"/>
              <w:spacing w:before="0" w:beforeAutospacing="0" w:after="0" w:afterAutospacing="0" w:line="480" w:lineRule="auto"/>
              <w:rPr>
                <w:color w:val="000000"/>
                <w:sz w:val="20"/>
                <w:szCs w:val="20"/>
              </w:rPr>
            </w:pPr>
            <w:r w:rsidRPr="00B155A3">
              <w:rPr>
                <w:color w:val="000000"/>
                <w:sz w:val="20"/>
                <w:szCs w:val="20"/>
              </w:rPr>
              <w:t xml:space="preserve">13. </w:t>
            </w:r>
            <w:r w:rsidR="00B61CF2">
              <w:rPr>
                <w:color w:val="000000"/>
                <w:sz w:val="20"/>
                <w:szCs w:val="20"/>
              </w:rPr>
              <w:t>Texting</w:t>
            </w:r>
          </w:p>
        </w:tc>
        <w:tc>
          <w:tcPr>
            <w:tcW w:w="1087" w:type="pct"/>
          </w:tcPr>
          <w:p w14:paraId="65DC27FB"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3.84 (1.89)</w:t>
            </w:r>
          </w:p>
        </w:tc>
        <w:tc>
          <w:tcPr>
            <w:tcW w:w="1037" w:type="pct"/>
          </w:tcPr>
          <w:p w14:paraId="49F6B727"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4.21 (1.85)</w:t>
            </w:r>
          </w:p>
        </w:tc>
        <w:tc>
          <w:tcPr>
            <w:tcW w:w="873" w:type="pct"/>
          </w:tcPr>
          <w:p w14:paraId="18DD2D62"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-3.00</w:t>
            </w:r>
            <w:r w:rsidRPr="007076BD">
              <w:rPr>
                <w:sz w:val="20"/>
                <w:szCs w:val="20"/>
                <w:vertAlign w:val="superscript"/>
              </w:rPr>
              <w:t>**</w:t>
            </w:r>
          </w:p>
        </w:tc>
      </w:tr>
      <w:tr w:rsidR="005409CB" w:rsidRPr="00B155A3" w14:paraId="244ED883" w14:textId="77777777" w:rsidTr="005409CB">
        <w:tc>
          <w:tcPr>
            <w:tcW w:w="2003" w:type="pct"/>
            <w:vAlign w:val="center"/>
          </w:tcPr>
          <w:p w14:paraId="6B956EE5" w14:textId="77777777" w:rsidR="005409CB" w:rsidRPr="00B155A3" w:rsidRDefault="005409CB" w:rsidP="005409CB">
            <w:pPr>
              <w:pStyle w:val="NormalWeb"/>
              <w:spacing w:before="0" w:beforeAutospacing="0" w:after="0" w:afterAutospacing="0" w:line="480" w:lineRule="auto"/>
              <w:rPr>
                <w:color w:val="000000"/>
                <w:sz w:val="20"/>
                <w:szCs w:val="20"/>
              </w:rPr>
            </w:pPr>
            <w:r w:rsidRPr="00B155A3">
              <w:rPr>
                <w:color w:val="000000"/>
                <w:sz w:val="20"/>
                <w:szCs w:val="20"/>
              </w:rPr>
              <w:t>14. Internet</w:t>
            </w:r>
          </w:p>
        </w:tc>
        <w:tc>
          <w:tcPr>
            <w:tcW w:w="1087" w:type="pct"/>
          </w:tcPr>
          <w:p w14:paraId="5ECC3DCD"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4.43 (2.12)</w:t>
            </w:r>
          </w:p>
        </w:tc>
        <w:tc>
          <w:tcPr>
            <w:tcW w:w="1037" w:type="pct"/>
          </w:tcPr>
          <w:p w14:paraId="5C6BCFFE"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4.62 (1.95)</w:t>
            </w:r>
          </w:p>
        </w:tc>
        <w:tc>
          <w:tcPr>
            <w:tcW w:w="873" w:type="pct"/>
          </w:tcPr>
          <w:p w14:paraId="2F171A0B"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-1.58</w:t>
            </w:r>
          </w:p>
        </w:tc>
      </w:tr>
      <w:tr w:rsidR="005409CB" w:rsidRPr="00B155A3" w14:paraId="00C113A4" w14:textId="77777777" w:rsidTr="005409CB">
        <w:tc>
          <w:tcPr>
            <w:tcW w:w="2003" w:type="pct"/>
            <w:vAlign w:val="center"/>
          </w:tcPr>
          <w:p w14:paraId="7FD4DC1F" w14:textId="77777777" w:rsidR="005409CB" w:rsidRPr="00B155A3" w:rsidRDefault="005409CB" w:rsidP="005409CB">
            <w:pPr>
              <w:pStyle w:val="NormalWeb"/>
              <w:spacing w:before="0" w:beforeAutospacing="0" w:after="0" w:afterAutospacing="0" w:line="480" w:lineRule="auto"/>
              <w:rPr>
                <w:color w:val="000000"/>
                <w:sz w:val="20"/>
                <w:szCs w:val="20"/>
              </w:rPr>
            </w:pPr>
            <w:r w:rsidRPr="00B155A3">
              <w:rPr>
                <w:color w:val="000000"/>
                <w:sz w:val="20"/>
                <w:szCs w:val="20"/>
              </w:rPr>
              <w:t>15. Anxiety</w:t>
            </w:r>
          </w:p>
        </w:tc>
        <w:tc>
          <w:tcPr>
            <w:tcW w:w="1087" w:type="pct"/>
          </w:tcPr>
          <w:p w14:paraId="240D9CDB"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2.36 (.82)</w:t>
            </w:r>
          </w:p>
        </w:tc>
        <w:tc>
          <w:tcPr>
            <w:tcW w:w="1037" w:type="pct"/>
          </w:tcPr>
          <w:p w14:paraId="39474052"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2.58 (.85)</w:t>
            </w:r>
          </w:p>
        </w:tc>
        <w:tc>
          <w:tcPr>
            <w:tcW w:w="873" w:type="pct"/>
          </w:tcPr>
          <w:p w14:paraId="7D7B5D8E"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-4.60</w:t>
            </w:r>
            <w:r w:rsidRPr="007076BD">
              <w:rPr>
                <w:sz w:val="20"/>
                <w:szCs w:val="20"/>
                <w:vertAlign w:val="superscript"/>
              </w:rPr>
              <w:t>***</w:t>
            </w:r>
          </w:p>
        </w:tc>
      </w:tr>
      <w:tr w:rsidR="005409CB" w:rsidRPr="00B155A3" w14:paraId="70C18BFA" w14:textId="77777777" w:rsidTr="005409CB">
        <w:tc>
          <w:tcPr>
            <w:tcW w:w="2003" w:type="pct"/>
            <w:tcBorders>
              <w:bottom w:val="single" w:sz="4" w:space="0" w:color="000000"/>
            </w:tcBorders>
            <w:vAlign w:val="center"/>
          </w:tcPr>
          <w:p w14:paraId="0A1B2238" w14:textId="77777777" w:rsidR="005409CB" w:rsidRPr="00B155A3" w:rsidRDefault="005409CB" w:rsidP="005409CB">
            <w:pPr>
              <w:pStyle w:val="NormalWeb"/>
              <w:spacing w:before="0" w:beforeAutospacing="0" w:after="0" w:afterAutospacing="0" w:line="480" w:lineRule="auto"/>
              <w:rPr>
                <w:color w:val="000000"/>
                <w:sz w:val="20"/>
                <w:szCs w:val="20"/>
              </w:rPr>
            </w:pPr>
            <w:r w:rsidRPr="00B155A3">
              <w:rPr>
                <w:color w:val="000000"/>
                <w:sz w:val="20"/>
                <w:szCs w:val="20"/>
              </w:rPr>
              <w:t>16. Depression</w:t>
            </w:r>
          </w:p>
        </w:tc>
        <w:tc>
          <w:tcPr>
            <w:tcW w:w="1087" w:type="pct"/>
            <w:tcBorders>
              <w:bottom w:val="single" w:sz="4" w:space="0" w:color="000000"/>
            </w:tcBorders>
          </w:tcPr>
          <w:p w14:paraId="4DFC7531"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1.75 (.84)</w:t>
            </w:r>
          </w:p>
        </w:tc>
        <w:tc>
          <w:tcPr>
            <w:tcW w:w="1037" w:type="pct"/>
            <w:tcBorders>
              <w:bottom w:val="single" w:sz="4" w:space="0" w:color="000000"/>
            </w:tcBorders>
          </w:tcPr>
          <w:p w14:paraId="6928BCA4"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sz w:val="20"/>
                <w:szCs w:val="20"/>
              </w:rPr>
              <w:t>1.88 (.89)</w:t>
            </w:r>
          </w:p>
        </w:tc>
        <w:tc>
          <w:tcPr>
            <w:tcW w:w="873" w:type="pct"/>
            <w:tcBorders>
              <w:bottom w:val="single" w:sz="4" w:space="0" w:color="000000"/>
            </w:tcBorders>
          </w:tcPr>
          <w:p w14:paraId="5AD9CE05"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-2.60</w:t>
            </w:r>
            <w:r w:rsidRPr="007076BD">
              <w:rPr>
                <w:sz w:val="20"/>
                <w:szCs w:val="20"/>
                <w:vertAlign w:val="superscript"/>
              </w:rPr>
              <w:t>**</w:t>
            </w:r>
          </w:p>
        </w:tc>
      </w:tr>
    </w:tbl>
    <w:p w14:paraId="4C23E0D1" w14:textId="4959BA18" w:rsidR="005409CB" w:rsidRDefault="005409CB" w:rsidP="005409CB">
      <w:pPr>
        <w:pStyle w:val="NormalWeb"/>
        <w:spacing w:before="0" w:beforeAutospacing="0" w:after="0" w:afterAutospacing="0" w:line="480" w:lineRule="auto"/>
        <w:rPr>
          <w:sz w:val="20"/>
          <w:szCs w:val="20"/>
        </w:rPr>
      </w:pPr>
      <w:bookmarkStart w:id="9" w:name="_Hlk532820190"/>
      <w:bookmarkEnd w:id="8"/>
      <w:r w:rsidRPr="00B155A3">
        <w:rPr>
          <w:sz w:val="20"/>
          <w:szCs w:val="20"/>
        </w:rPr>
        <w:t>*</w:t>
      </w:r>
      <w:r w:rsidRPr="00B155A3">
        <w:rPr>
          <w:i/>
          <w:sz w:val="20"/>
          <w:szCs w:val="20"/>
        </w:rPr>
        <w:t xml:space="preserve">p </w:t>
      </w:r>
      <w:r w:rsidRPr="00B155A3">
        <w:rPr>
          <w:sz w:val="20"/>
          <w:szCs w:val="20"/>
        </w:rPr>
        <w:t>&lt; .05, **</w:t>
      </w:r>
      <w:r w:rsidRPr="00B155A3">
        <w:rPr>
          <w:i/>
          <w:sz w:val="20"/>
          <w:szCs w:val="20"/>
        </w:rPr>
        <w:t xml:space="preserve">p </w:t>
      </w:r>
      <w:r w:rsidRPr="00B155A3">
        <w:rPr>
          <w:sz w:val="20"/>
          <w:szCs w:val="20"/>
        </w:rPr>
        <w:t>&lt; .01, ***</w:t>
      </w:r>
      <w:r w:rsidRPr="00B155A3">
        <w:rPr>
          <w:i/>
          <w:sz w:val="20"/>
          <w:szCs w:val="20"/>
        </w:rPr>
        <w:t xml:space="preserve">p </w:t>
      </w:r>
      <w:r w:rsidRPr="00B155A3">
        <w:rPr>
          <w:sz w:val="20"/>
          <w:szCs w:val="20"/>
        </w:rPr>
        <w:t>&lt; .001.</w:t>
      </w:r>
    </w:p>
    <w:bookmarkEnd w:id="9"/>
    <w:p w14:paraId="17749A74" w14:textId="77777777" w:rsidR="005409CB" w:rsidRDefault="005409CB" w:rsidP="005409CB">
      <w:pPr>
        <w:rPr>
          <w:rFonts w:eastAsia="Times New Roman" w:cs="Times New Roman"/>
          <w:sz w:val="20"/>
          <w:szCs w:val="20"/>
        </w:rPr>
      </w:pPr>
      <w:r>
        <w:rPr>
          <w:sz w:val="20"/>
          <w:szCs w:val="20"/>
        </w:rPr>
        <w:br w:type="page"/>
      </w:r>
    </w:p>
    <w:p w14:paraId="6F561686" w14:textId="77777777" w:rsidR="005409CB" w:rsidRPr="00B155A3" w:rsidRDefault="005409CB" w:rsidP="005409CB">
      <w:pPr>
        <w:pStyle w:val="NormalWeb"/>
        <w:spacing w:before="0" w:beforeAutospacing="0" w:after="0" w:afterAutospacing="0" w:line="480" w:lineRule="auto"/>
        <w:jc w:val="both"/>
        <w:rPr>
          <w:sz w:val="20"/>
          <w:szCs w:val="20"/>
        </w:rPr>
      </w:pPr>
      <w:bookmarkStart w:id="10" w:name="_Hlk532820197"/>
      <w:r>
        <w:rPr>
          <w:sz w:val="20"/>
          <w:szCs w:val="20"/>
        </w:rPr>
        <w:lastRenderedPageBreak/>
        <w:t>Table 3</w:t>
      </w:r>
      <w:r w:rsidRPr="00B155A3">
        <w:rPr>
          <w:sz w:val="20"/>
          <w:szCs w:val="20"/>
        </w:rPr>
        <w:t>.</w:t>
      </w:r>
      <w:r>
        <w:rPr>
          <w:sz w:val="20"/>
          <w:szCs w:val="20"/>
        </w:rPr>
        <w:t xml:space="preserve"> </w:t>
      </w:r>
      <w:r w:rsidRPr="00B155A3">
        <w:rPr>
          <w:i/>
          <w:sz w:val="20"/>
          <w:szCs w:val="20"/>
        </w:rPr>
        <w:t>Mean Differences in Study Variable</w:t>
      </w:r>
      <w:r>
        <w:rPr>
          <w:i/>
          <w:sz w:val="20"/>
          <w:szCs w:val="20"/>
        </w:rPr>
        <w:t>s as a Function of Age</w:t>
      </w:r>
    </w:p>
    <w:bookmarkEnd w:id="10"/>
    <w:p w14:paraId="54AB1055" w14:textId="77777777" w:rsidR="005409CB" w:rsidRPr="00B155A3" w:rsidRDefault="005409CB" w:rsidP="005409CB">
      <w:pPr>
        <w:pStyle w:val="NormalWeb"/>
        <w:spacing w:before="0" w:beforeAutospacing="0" w:after="0" w:afterAutospacing="0" w:line="480" w:lineRule="auto"/>
        <w:rPr>
          <w:sz w:val="20"/>
          <w:szCs w:val="20"/>
        </w:rPr>
      </w:pPr>
    </w:p>
    <w:tbl>
      <w:tblPr>
        <w:tblW w:w="5000" w:type="pct"/>
        <w:tblLook w:val="04A0" w:firstRow="1" w:lastRow="0" w:firstColumn="1" w:lastColumn="0" w:noHBand="0" w:noVBand="1"/>
      </w:tblPr>
      <w:tblGrid>
        <w:gridCol w:w="3192"/>
        <w:gridCol w:w="1733"/>
        <w:gridCol w:w="1653"/>
        <w:gridCol w:w="1391"/>
        <w:gridCol w:w="1391"/>
      </w:tblGrid>
      <w:tr w:rsidR="005409CB" w:rsidRPr="00B155A3" w14:paraId="3534A7DD" w14:textId="77777777" w:rsidTr="005409CB">
        <w:trPr>
          <w:trHeight w:val="323"/>
        </w:trPr>
        <w:tc>
          <w:tcPr>
            <w:tcW w:w="1705" w:type="pct"/>
            <w:tcBorders>
              <w:top w:val="single" w:sz="4" w:space="0" w:color="000000"/>
              <w:bottom w:val="single" w:sz="4" w:space="0" w:color="000000"/>
            </w:tcBorders>
          </w:tcPr>
          <w:p w14:paraId="419E7E3F" w14:textId="77777777" w:rsidR="005409CB" w:rsidRPr="00B155A3" w:rsidRDefault="005409CB" w:rsidP="005409CB">
            <w:pPr>
              <w:pStyle w:val="NormalWeb"/>
              <w:spacing w:before="0" w:beforeAutospacing="0" w:after="0" w:afterAutospacing="0" w:line="480" w:lineRule="auto"/>
              <w:rPr>
                <w:sz w:val="20"/>
                <w:szCs w:val="20"/>
              </w:rPr>
            </w:pPr>
            <w:bookmarkStart w:id="11" w:name="_Hlk532820202"/>
          </w:p>
        </w:tc>
        <w:tc>
          <w:tcPr>
            <w:tcW w:w="926" w:type="pct"/>
            <w:tcBorders>
              <w:top w:val="single" w:sz="4" w:space="0" w:color="000000"/>
              <w:bottom w:val="single" w:sz="4" w:space="0" w:color="000000"/>
            </w:tcBorders>
          </w:tcPr>
          <w:p w14:paraId="785E09E7"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Early</w:t>
            </w:r>
          </w:p>
        </w:tc>
        <w:tc>
          <w:tcPr>
            <w:tcW w:w="883" w:type="pct"/>
            <w:tcBorders>
              <w:top w:val="single" w:sz="4" w:space="0" w:color="000000"/>
              <w:bottom w:val="single" w:sz="4" w:space="0" w:color="000000"/>
            </w:tcBorders>
          </w:tcPr>
          <w:p w14:paraId="4AAEED03"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Middle</w:t>
            </w:r>
          </w:p>
        </w:tc>
        <w:tc>
          <w:tcPr>
            <w:tcW w:w="743" w:type="pct"/>
            <w:tcBorders>
              <w:top w:val="single" w:sz="4" w:space="0" w:color="000000"/>
              <w:bottom w:val="single" w:sz="4" w:space="0" w:color="000000"/>
            </w:tcBorders>
          </w:tcPr>
          <w:p w14:paraId="33C75CF0"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Late</w:t>
            </w:r>
          </w:p>
        </w:tc>
        <w:tc>
          <w:tcPr>
            <w:tcW w:w="743" w:type="pct"/>
            <w:tcBorders>
              <w:top w:val="single" w:sz="4" w:space="0" w:color="000000"/>
              <w:bottom w:val="single" w:sz="4" w:space="0" w:color="000000"/>
            </w:tcBorders>
          </w:tcPr>
          <w:p w14:paraId="02453CA8" w14:textId="77777777" w:rsidR="005409CB" w:rsidRPr="00B155A3" w:rsidRDefault="005409CB" w:rsidP="005409CB">
            <w:pPr>
              <w:pStyle w:val="NormalWeb"/>
              <w:spacing w:before="0" w:beforeAutospacing="0" w:after="0" w:afterAutospacing="0" w:line="480" w:lineRule="auto"/>
              <w:rPr>
                <w:sz w:val="20"/>
                <w:szCs w:val="20"/>
              </w:rPr>
            </w:pPr>
          </w:p>
        </w:tc>
      </w:tr>
      <w:tr w:rsidR="005409CB" w:rsidRPr="00B155A3" w14:paraId="05873DA6" w14:textId="77777777" w:rsidTr="005409CB">
        <w:tc>
          <w:tcPr>
            <w:tcW w:w="1705" w:type="pct"/>
            <w:tcBorders>
              <w:top w:val="single" w:sz="4" w:space="0" w:color="000000"/>
            </w:tcBorders>
            <w:vAlign w:val="center"/>
          </w:tcPr>
          <w:p w14:paraId="401890EB" w14:textId="77777777" w:rsidR="005409CB" w:rsidRPr="00B155A3" w:rsidRDefault="005409CB" w:rsidP="005409CB">
            <w:pPr>
              <w:pStyle w:val="NormalWeb"/>
              <w:spacing w:before="0" w:beforeAutospacing="0" w:after="0" w:afterAutospacing="0" w:line="480" w:lineRule="auto"/>
              <w:rPr>
                <w:sz w:val="20"/>
                <w:szCs w:val="20"/>
              </w:rPr>
            </w:pPr>
            <w:r w:rsidRPr="00B155A3">
              <w:rPr>
                <w:sz w:val="20"/>
                <w:szCs w:val="20"/>
              </w:rPr>
              <w:t>Variable</w:t>
            </w:r>
          </w:p>
        </w:tc>
        <w:tc>
          <w:tcPr>
            <w:tcW w:w="926" w:type="pct"/>
            <w:tcBorders>
              <w:top w:val="single" w:sz="4" w:space="0" w:color="000000"/>
            </w:tcBorders>
          </w:tcPr>
          <w:p w14:paraId="097C6ABB"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i/>
                <w:sz w:val="20"/>
                <w:szCs w:val="20"/>
              </w:rPr>
              <w:t>M (SD)</w:t>
            </w:r>
          </w:p>
        </w:tc>
        <w:tc>
          <w:tcPr>
            <w:tcW w:w="883" w:type="pct"/>
            <w:tcBorders>
              <w:top w:val="single" w:sz="4" w:space="0" w:color="000000"/>
            </w:tcBorders>
          </w:tcPr>
          <w:p w14:paraId="051735DE"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i/>
                <w:sz w:val="20"/>
                <w:szCs w:val="20"/>
              </w:rPr>
              <w:t>M (SD)</w:t>
            </w:r>
          </w:p>
        </w:tc>
        <w:tc>
          <w:tcPr>
            <w:tcW w:w="743" w:type="pct"/>
            <w:tcBorders>
              <w:top w:val="single" w:sz="4" w:space="0" w:color="000000"/>
            </w:tcBorders>
          </w:tcPr>
          <w:p w14:paraId="667A4662" w14:textId="77777777" w:rsidR="005409CB" w:rsidRPr="00B155A3" w:rsidRDefault="005409CB" w:rsidP="005409CB">
            <w:pPr>
              <w:pStyle w:val="NormalWeb"/>
              <w:spacing w:before="0" w:beforeAutospacing="0" w:after="0" w:afterAutospacing="0" w:line="480" w:lineRule="auto"/>
              <w:jc w:val="center"/>
              <w:rPr>
                <w:sz w:val="20"/>
                <w:szCs w:val="20"/>
              </w:rPr>
            </w:pPr>
            <w:r w:rsidRPr="00B155A3">
              <w:rPr>
                <w:i/>
                <w:sz w:val="20"/>
                <w:szCs w:val="20"/>
              </w:rPr>
              <w:t>M (SD)</w:t>
            </w:r>
          </w:p>
        </w:tc>
        <w:tc>
          <w:tcPr>
            <w:tcW w:w="743" w:type="pct"/>
            <w:tcBorders>
              <w:top w:val="single" w:sz="4" w:space="0" w:color="000000"/>
            </w:tcBorders>
          </w:tcPr>
          <w:p w14:paraId="7BEB1B67" w14:textId="77777777" w:rsidR="005409CB" w:rsidRPr="00B155A3" w:rsidRDefault="005409CB" w:rsidP="005409CB">
            <w:pPr>
              <w:pStyle w:val="NormalWeb"/>
              <w:spacing w:before="0" w:beforeAutospacing="0" w:after="0" w:afterAutospacing="0" w:line="480" w:lineRule="auto"/>
              <w:rPr>
                <w:sz w:val="20"/>
                <w:szCs w:val="20"/>
              </w:rPr>
            </w:pPr>
            <w:r w:rsidRPr="00B155A3">
              <w:rPr>
                <w:sz w:val="20"/>
                <w:szCs w:val="20"/>
              </w:rPr>
              <w:t>F-value</w:t>
            </w:r>
          </w:p>
        </w:tc>
      </w:tr>
      <w:tr w:rsidR="005409CB" w:rsidRPr="00B155A3" w14:paraId="26431994" w14:textId="77777777" w:rsidTr="005409CB">
        <w:tc>
          <w:tcPr>
            <w:tcW w:w="1705" w:type="pct"/>
            <w:vAlign w:val="center"/>
          </w:tcPr>
          <w:p w14:paraId="3054CD44" w14:textId="77777777" w:rsidR="005409CB" w:rsidRPr="00B155A3" w:rsidRDefault="005409CB" w:rsidP="005409CB">
            <w:pPr>
              <w:pStyle w:val="NormalWeb"/>
              <w:spacing w:before="0" w:beforeAutospacing="0" w:after="0" w:afterAutospacing="0" w:line="480" w:lineRule="auto"/>
              <w:rPr>
                <w:sz w:val="20"/>
                <w:szCs w:val="20"/>
              </w:rPr>
            </w:pPr>
            <w:r>
              <w:rPr>
                <w:color w:val="000000"/>
                <w:sz w:val="20"/>
                <w:szCs w:val="20"/>
              </w:rPr>
              <w:t>1</w:t>
            </w:r>
            <w:r w:rsidRPr="00B155A3">
              <w:rPr>
                <w:color w:val="000000"/>
                <w:sz w:val="20"/>
                <w:szCs w:val="20"/>
              </w:rPr>
              <w:t>. Income</w:t>
            </w:r>
          </w:p>
        </w:tc>
        <w:tc>
          <w:tcPr>
            <w:tcW w:w="926" w:type="pct"/>
            <w:vAlign w:val="bottom"/>
          </w:tcPr>
          <w:p w14:paraId="405379E0"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6.58 (</w:t>
            </w:r>
            <w:proofErr w:type="gramStart"/>
            <w:r w:rsidRPr="007076BD">
              <w:rPr>
                <w:color w:val="000000"/>
                <w:sz w:val="20"/>
                <w:szCs w:val="20"/>
              </w:rPr>
              <w:t>2.32)</w:t>
            </w:r>
            <w:r w:rsidRPr="00CB56A2">
              <w:rPr>
                <w:color w:val="000000"/>
                <w:vertAlign w:val="superscript"/>
              </w:rPr>
              <w:t>a</w:t>
            </w:r>
            <w:proofErr w:type="gramEnd"/>
          </w:p>
        </w:tc>
        <w:tc>
          <w:tcPr>
            <w:tcW w:w="883" w:type="pct"/>
            <w:vAlign w:val="bottom"/>
          </w:tcPr>
          <w:p w14:paraId="5D776DD9"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6.66 (</w:t>
            </w:r>
            <w:proofErr w:type="gramStart"/>
            <w:r w:rsidRPr="007076BD">
              <w:rPr>
                <w:color w:val="000000"/>
                <w:sz w:val="20"/>
                <w:szCs w:val="20"/>
              </w:rPr>
              <w:t>1.91)</w:t>
            </w:r>
            <w:r w:rsidRPr="00CB56A2">
              <w:rPr>
                <w:color w:val="000000"/>
                <w:szCs w:val="20"/>
                <w:vertAlign w:val="superscript"/>
              </w:rPr>
              <w:t>a</w:t>
            </w:r>
            <w:proofErr w:type="gramEnd"/>
          </w:p>
        </w:tc>
        <w:tc>
          <w:tcPr>
            <w:tcW w:w="743" w:type="pct"/>
            <w:vAlign w:val="bottom"/>
          </w:tcPr>
          <w:p w14:paraId="49BE181D"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3.86 (</w:t>
            </w:r>
            <w:proofErr w:type="gramStart"/>
            <w:r w:rsidRPr="007076BD">
              <w:rPr>
                <w:color w:val="000000"/>
                <w:sz w:val="20"/>
                <w:szCs w:val="20"/>
              </w:rPr>
              <w:t>3.05)</w:t>
            </w:r>
            <w:r w:rsidRPr="00CB56A2">
              <w:rPr>
                <w:color w:val="000000"/>
                <w:szCs w:val="20"/>
                <w:vertAlign w:val="superscript"/>
              </w:rPr>
              <w:t>b</w:t>
            </w:r>
            <w:proofErr w:type="gramEnd"/>
          </w:p>
        </w:tc>
        <w:tc>
          <w:tcPr>
            <w:tcW w:w="743" w:type="pct"/>
          </w:tcPr>
          <w:p w14:paraId="1CAFFB29"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83.13</w:t>
            </w:r>
            <w:r w:rsidRPr="00895FB5">
              <w:rPr>
                <w:szCs w:val="20"/>
                <w:vertAlign w:val="superscript"/>
              </w:rPr>
              <w:t>***</w:t>
            </w:r>
          </w:p>
        </w:tc>
      </w:tr>
      <w:tr w:rsidR="00B61CF2" w:rsidRPr="00B155A3" w14:paraId="3B69560E" w14:textId="77777777" w:rsidTr="005409CB">
        <w:tc>
          <w:tcPr>
            <w:tcW w:w="1705" w:type="pct"/>
            <w:vAlign w:val="center"/>
          </w:tcPr>
          <w:p w14:paraId="773919C1" w14:textId="4004F746" w:rsidR="00B61CF2" w:rsidRPr="00B61CF2" w:rsidRDefault="00B61CF2" w:rsidP="00B61CF2">
            <w:pPr>
              <w:pStyle w:val="NormalWeb"/>
              <w:spacing w:before="0" w:beforeAutospacing="0" w:after="0" w:afterAutospacing="0" w:line="480" w:lineRule="auto"/>
              <w:rPr>
                <w:sz w:val="20"/>
                <w:szCs w:val="20"/>
              </w:rPr>
            </w:pPr>
            <w:r>
              <w:rPr>
                <w:color w:val="000000"/>
                <w:sz w:val="20"/>
                <w:szCs w:val="20"/>
              </w:rPr>
              <w:t>2</w:t>
            </w:r>
            <w:r w:rsidRPr="00B61CF2">
              <w:rPr>
                <w:color w:val="000000"/>
                <w:sz w:val="20"/>
                <w:szCs w:val="20"/>
              </w:rPr>
              <w:t>. Controlling restrictive</w:t>
            </w:r>
          </w:p>
        </w:tc>
        <w:tc>
          <w:tcPr>
            <w:tcW w:w="926" w:type="pct"/>
            <w:vAlign w:val="bottom"/>
          </w:tcPr>
          <w:p w14:paraId="649DFCE5" w14:textId="6ACA714C" w:rsidR="00B61CF2" w:rsidRPr="007076BD" w:rsidRDefault="00B61CF2" w:rsidP="00AA718A">
            <w:pPr>
              <w:pStyle w:val="NormalWeb"/>
              <w:spacing w:before="0" w:beforeAutospacing="0" w:after="0" w:afterAutospacing="0" w:line="480" w:lineRule="auto"/>
              <w:jc w:val="center"/>
              <w:rPr>
                <w:sz w:val="20"/>
                <w:szCs w:val="20"/>
              </w:rPr>
            </w:pPr>
            <w:r>
              <w:rPr>
                <w:color w:val="000000"/>
                <w:sz w:val="20"/>
                <w:szCs w:val="20"/>
              </w:rPr>
              <w:t>3.44 (0</w:t>
            </w:r>
            <w:r w:rsidRPr="007076BD">
              <w:rPr>
                <w:color w:val="000000"/>
                <w:sz w:val="20"/>
                <w:szCs w:val="20"/>
              </w:rPr>
              <w:t>.95)</w:t>
            </w:r>
          </w:p>
        </w:tc>
        <w:tc>
          <w:tcPr>
            <w:tcW w:w="883" w:type="pct"/>
            <w:vAlign w:val="bottom"/>
          </w:tcPr>
          <w:p w14:paraId="1BFBB9BB" w14:textId="53F29B44" w:rsidR="00B61CF2" w:rsidRPr="007076BD" w:rsidRDefault="00B61CF2" w:rsidP="00AA718A">
            <w:pPr>
              <w:pStyle w:val="NormalWeb"/>
              <w:spacing w:before="0" w:beforeAutospacing="0" w:after="0" w:afterAutospacing="0" w:line="480" w:lineRule="auto"/>
              <w:jc w:val="center"/>
              <w:rPr>
                <w:sz w:val="20"/>
                <w:szCs w:val="20"/>
              </w:rPr>
            </w:pPr>
            <w:r>
              <w:rPr>
                <w:color w:val="000000"/>
                <w:sz w:val="20"/>
                <w:szCs w:val="20"/>
              </w:rPr>
              <w:t>3.27 (0</w:t>
            </w:r>
            <w:r w:rsidRPr="007076BD">
              <w:rPr>
                <w:color w:val="000000"/>
                <w:sz w:val="20"/>
                <w:szCs w:val="20"/>
              </w:rPr>
              <w:t>.98)</w:t>
            </w:r>
          </w:p>
        </w:tc>
        <w:tc>
          <w:tcPr>
            <w:tcW w:w="743" w:type="pct"/>
            <w:vAlign w:val="bottom"/>
          </w:tcPr>
          <w:p w14:paraId="2310FAED" w14:textId="1BFE1BF5" w:rsidR="00B61CF2" w:rsidRPr="007076BD" w:rsidRDefault="00B61CF2" w:rsidP="00AA718A">
            <w:pPr>
              <w:pStyle w:val="NormalWeb"/>
              <w:spacing w:before="0" w:beforeAutospacing="0" w:after="0" w:afterAutospacing="0" w:line="480" w:lineRule="auto"/>
              <w:jc w:val="center"/>
              <w:rPr>
                <w:sz w:val="20"/>
                <w:szCs w:val="20"/>
              </w:rPr>
            </w:pPr>
            <w:r w:rsidRPr="007076BD">
              <w:rPr>
                <w:color w:val="000000"/>
                <w:sz w:val="20"/>
                <w:szCs w:val="20"/>
              </w:rPr>
              <w:t>3.18 (1.03)</w:t>
            </w:r>
          </w:p>
        </w:tc>
        <w:tc>
          <w:tcPr>
            <w:tcW w:w="743" w:type="pct"/>
          </w:tcPr>
          <w:p w14:paraId="5D770E38"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2.64</w:t>
            </w:r>
          </w:p>
        </w:tc>
      </w:tr>
      <w:tr w:rsidR="00B61CF2" w:rsidRPr="00B155A3" w14:paraId="42F434B2" w14:textId="77777777" w:rsidTr="005409CB">
        <w:tc>
          <w:tcPr>
            <w:tcW w:w="1705" w:type="pct"/>
            <w:vAlign w:val="center"/>
          </w:tcPr>
          <w:p w14:paraId="53173D83" w14:textId="29457640" w:rsidR="00B61CF2" w:rsidRPr="00B61CF2" w:rsidRDefault="00B61CF2" w:rsidP="00B61CF2">
            <w:pPr>
              <w:pStyle w:val="NormalWeb"/>
              <w:spacing w:before="0" w:beforeAutospacing="0" w:after="0" w:afterAutospacing="0" w:line="480" w:lineRule="auto"/>
              <w:rPr>
                <w:sz w:val="20"/>
                <w:szCs w:val="20"/>
              </w:rPr>
            </w:pPr>
            <w:r>
              <w:rPr>
                <w:color w:val="000000"/>
                <w:sz w:val="20"/>
                <w:szCs w:val="20"/>
              </w:rPr>
              <w:t>3</w:t>
            </w:r>
            <w:r w:rsidRPr="00B61CF2">
              <w:rPr>
                <w:color w:val="000000"/>
                <w:sz w:val="20"/>
                <w:szCs w:val="20"/>
              </w:rPr>
              <w:t>. Controlling active</w:t>
            </w:r>
          </w:p>
        </w:tc>
        <w:tc>
          <w:tcPr>
            <w:tcW w:w="926" w:type="pct"/>
            <w:vAlign w:val="bottom"/>
          </w:tcPr>
          <w:p w14:paraId="3D9FB00B"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2.79 (</w:t>
            </w:r>
            <w:proofErr w:type="gramStart"/>
            <w:r w:rsidRPr="007076BD">
              <w:rPr>
                <w:color w:val="000000"/>
                <w:sz w:val="20"/>
                <w:szCs w:val="20"/>
              </w:rPr>
              <w:t>1.04)</w:t>
            </w:r>
            <w:r w:rsidRPr="00CB56A2">
              <w:rPr>
                <w:color w:val="000000"/>
                <w:vertAlign w:val="superscript"/>
              </w:rPr>
              <w:t>ab</w:t>
            </w:r>
            <w:proofErr w:type="gramEnd"/>
          </w:p>
        </w:tc>
        <w:tc>
          <w:tcPr>
            <w:tcW w:w="883" w:type="pct"/>
            <w:vAlign w:val="bottom"/>
          </w:tcPr>
          <w:p w14:paraId="32316D97"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2.73 (</w:t>
            </w:r>
            <w:proofErr w:type="gramStart"/>
            <w:r>
              <w:rPr>
                <w:color w:val="000000"/>
                <w:sz w:val="20"/>
                <w:szCs w:val="20"/>
              </w:rPr>
              <w:t>0</w:t>
            </w:r>
            <w:r w:rsidRPr="007076BD">
              <w:rPr>
                <w:color w:val="000000"/>
                <w:sz w:val="20"/>
                <w:szCs w:val="20"/>
              </w:rPr>
              <w:t>.99)</w:t>
            </w:r>
            <w:r w:rsidRPr="00CB56A2">
              <w:rPr>
                <w:color w:val="000000"/>
                <w:szCs w:val="20"/>
                <w:vertAlign w:val="superscript"/>
              </w:rPr>
              <w:t>a</w:t>
            </w:r>
            <w:proofErr w:type="gramEnd"/>
          </w:p>
        </w:tc>
        <w:tc>
          <w:tcPr>
            <w:tcW w:w="743" w:type="pct"/>
            <w:vAlign w:val="bottom"/>
          </w:tcPr>
          <w:p w14:paraId="2D45FA4C"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2.99 (</w:t>
            </w:r>
            <w:proofErr w:type="gramStart"/>
            <w:r>
              <w:rPr>
                <w:color w:val="000000"/>
                <w:sz w:val="20"/>
                <w:szCs w:val="20"/>
              </w:rPr>
              <w:t>0</w:t>
            </w:r>
            <w:r w:rsidRPr="007076BD">
              <w:rPr>
                <w:color w:val="000000"/>
                <w:sz w:val="20"/>
                <w:szCs w:val="20"/>
              </w:rPr>
              <w:t>.99)</w:t>
            </w:r>
            <w:r w:rsidRPr="00CB56A2">
              <w:rPr>
                <w:color w:val="000000"/>
                <w:szCs w:val="20"/>
                <w:vertAlign w:val="superscript"/>
              </w:rPr>
              <w:t>b</w:t>
            </w:r>
            <w:proofErr w:type="gramEnd"/>
          </w:p>
        </w:tc>
        <w:tc>
          <w:tcPr>
            <w:tcW w:w="743" w:type="pct"/>
          </w:tcPr>
          <w:p w14:paraId="709FF12D"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4.27</w:t>
            </w:r>
            <w:r w:rsidRPr="00895FB5">
              <w:rPr>
                <w:szCs w:val="20"/>
                <w:vertAlign w:val="superscript"/>
              </w:rPr>
              <w:t>*</w:t>
            </w:r>
          </w:p>
        </w:tc>
      </w:tr>
      <w:tr w:rsidR="00B61CF2" w:rsidRPr="00B155A3" w14:paraId="3E1D5BEF" w14:textId="77777777" w:rsidTr="005409CB">
        <w:tc>
          <w:tcPr>
            <w:tcW w:w="1705" w:type="pct"/>
            <w:vAlign w:val="center"/>
          </w:tcPr>
          <w:p w14:paraId="2D96797D" w14:textId="4A0B91C8" w:rsidR="00B61CF2" w:rsidRPr="00B61CF2" w:rsidRDefault="00B61CF2" w:rsidP="00B61CF2">
            <w:pPr>
              <w:pStyle w:val="NormalWeb"/>
              <w:spacing w:before="0" w:beforeAutospacing="0" w:after="0" w:afterAutospacing="0" w:line="480" w:lineRule="auto"/>
              <w:rPr>
                <w:sz w:val="20"/>
                <w:szCs w:val="20"/>
              </w:rPr>
            </w:pPr>
            <w:r>
              <w:rPr>
                <w:color w:val="000000"/>
                <w:sz w:val="20"/>
                <w:szCs w:val="20"/>
              </w:rPr>
              <w:t>4</w:t>
            </w:r>
            <w:r w:rsidRPr="00B61CF2">
              <w:rPr>
                <w:color w:val="000000"/>
                <w:sz w:val="20"/>
                <w:szCs w:val="20"/>
              </w:rPr>
              <w:t>. Autonomy Supportive Restrictive</w:t>
            </w:r>
          </w:p>
        </w:tc>
        <w:tc>
          <w:tcPr>
            <w:tcW w:w="926" w:type="pct"/>
            <w:vAlign w:val="bottom"/>
          </w:tcPr>
          <w:p w14:paraId="00BF8EAD"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4.07 (</w:t>
            </w:r>
            <w:proofErr w:type="gramStart"/>
            <w:r>
              <w:rPr>
                <w:color w:val="000000"/>
                <w:sz w:val="20"/>
                <w:szCs w:val="20"/>
              </w:rPr>
              <w:t>0</w:t>
            </w:r>
            <w:r w:rsidRPr="007076BD">
              <w:rPr>
                <w:color w:val="000000"/>
                <w:sz w:val="20"/>
                <w:szCs w:val="20"/>
              </w:rPr>
              <w:t>.79)</w:t>
            </w:r>
            <w:r w:rsidRPr="00CB56A2">
              <w:rPr>
                <w:color w:val="000000"/>
                <w:vertAlign w:val="superscript"/>
              </w:rPr>
              <w:t>a</w:t>
            </w:r>
            <w:proofErr w:type="gramEnd"/>
          </w:p>
        </w:tc>
        <w:tc>
          <w:tcPr>
            <w:tcW w:w="883" w:type="pct"/>
            <w:vAlign w:val="bottom"/>
          </w:tcPr>
          <w:p w14:paraId="4FD1234A"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3.93 (</w:t>
            </w:r>
            <w:proofErr w:type="gramStart"/>
            <w:r>
              <w:rPr>
                <w:color w:val="000000"/>
                <w:sz w:val="20"/>
                <w:szCs w:val="20"/>
              </w:rPr>
              <w:t>0</w:t>
            </w:r>
            <w:r w:rsidRPr="007076BD">
              <w:rPr>
                <w:color w:val="000000"/>
                <w:sz w:val="20"/>
                <w:szCs w:val="20"/>
              </w:rPr>
              <w:t>.83)</w:t>
            </w:r>
            <w:r w:rsidRPr="00CB56A2">
              <w:rPr>
                <w:color w:val="000000"/>
                <w:szCs w:val="20"/>
                <w:vertAlign w:val="superscript"/>
              </w:rPr>
              <w:t>a</w:t>
            </w:r>
            <w:proofErr w:type="gramEnd"/>
          </w:p>
        </w:tc>
        <w:tc>
          <w:tcPr>
            <w:tcW w:w="743" w:type="pct"/>
            <w:vAlign w:val="bottom"/>
          </w:tcPr>
          <w:p w14:paraId="2543C0AD"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3.47 (</w:t>
            </w:r>
            <w:proofErr w:type="gramStart"/>
            <w:r>
              <w:rPr>
                <w:color w:val="000000"/>
                <w:sz w:val="20"/>
                <w:szCs w:val="20"/>
              </w:rPr>
              <w:t>0</w:t>
            </w:r>
            <w:r w:rsidRPr="007076BD">
              <w:rPr>
                <w:color w:val="000000"/>
                <w:sz w:val="20"/>
                <w:szCs w:val="20"/>
              </w:rPr>
              <w:t>.99)</w:t>
            </w:r>
            <w:r w:rsidRPr="00CB56A2">
              <w:rPr>
                <w:color w:val="000000"/>
                <w:szCs w:val="20"/>
                <w:vertAlign w:val="superscript"/>
              </w:rPr>
              <w:t>b</w:t>
            </w:r>
            <w:proofErr w:type="gramEnd"/>
          </w:p>
        </w:tc>
        <w:tc>
          <w:tcPr>
            <w:tcW w:w="743" w:type="pct"/>
          </w:tcPr>
          <w:p w14:paraId="33437647"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23.38</w:t>
            </w:r>
            <w:r w:rsidRPr="00895FB5">
              <w:rPr>
                <w:szCs w:val="20"/>
                <w:vertAlign w:val="superscript"/>
              </w:rPr>
              <w:t>***</w:t>
            </w:r>
          </w:p>
        </w:tc>
      </w:tr>
      <w:tr w:rsidR="00B61CF2" w:rsidRPr="00B155A3" w14:paraId="36A19BAF" w14:textId="77777777" w:rsidTr="005409CB">
        <w:tc>
          <w:tcPr>
            <w:tcW w:w="1705" w:type="pct"/>
            <w:vAlign w:val="center"/>
          </w:tcPr>
          <w:p w14:paraId="075CA703" w14:textId="514D8F69" w:rsidR="00B61CF2" w:rsidRPr="00B61CF2" w:rsidRDefault="00B61CF2" w:rsidP="00B61CF2">
            <w:pPr>
              <w:pStyle w:val="NormalWeb"/>
              <w:spacing w:before="0" w:beforeAutospacing="0" w:after="0" w:afterAutospacing="0" w:line="480" w:lineRule="auto"/>
              <w:rPr>
                <w:sz w:val="20"/>
                <w:szCs w:val="20"/>
              </w:rPr>
            </w:pPr>
            <w:r>
              <w:rPr>
                <w:color w:val="000000"/>
                <w:sz w:val="20"/>
                <w:szCs w:val="20"/>
              </w:rPr>
              <w:t>5</w:t>
            </w:r>
            <w:r w:rsidRPr="00B61CF2">
              <w:rPr>
                <w:color w:val="000000"/>
                <w:sz w:val="20"/>
                <w:szCs w:val="20"/>
              </w:rPr>
              <w:t>. Autonomy Supportive Active</w:t>
            </w:r>
          </w:p>
        </w:tc>
        <w:tc>
          <w:tcPr>
            <w:tcW w:w="926" w:type="pct"/>
            <w:vAlign w:val="bottom"/>
          </w:tcPr>
          <w:p w14:paraId="087FC0A3"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4.05 (</w:t>
            </w:r>
            <w:proofErr w:type="gramStart"/>
            <w:r>
              <w:rPr>
                <w:color w:val="000000"/>
                <w:sz w:val="20"/>
                <w:szCs w:val="20"/>
              </w:rPr>
              <w:t>0</w:t>
            </w:r>
            <w:r w:rsidRPr="007076BD">
              <w:rPr>
                <w:color w:val="000000"/>
                <w:sz w:val="20"/>
                <w:szCs w:val="20"/>
              </w:rPr>
              <w:t>.7</w:t>
            </w:r>
            <w:r>
              <w:rPr>
                <w:color w:val="000000"/>
                <w:sz w:val="20"/>
                <w:szCs w:val="20"/>
              </w:rPr>
              <w:t>0</w:t>
            </w:r>
            <w:r w:rsidRPr="007076BD">
              <w:rPr>
                <w:color w:val="000000"/>
                <w:sz w:val="20"/>
                <w:szCs w:val="20"/>
              </w:rPr>
              <w:t>)</w:t>
            </w:r>
            <w:r w:rsidRPr="00CB56A2">
              <w:rPr>
                <w:color w:val="000000"/>
                <w:szCs w:val="20"/>
                <w:vertAlign w:val="superscript"/>
              </w:rPr>
              <w:t>a</w:t>
            </w:r>
            <w:proofErr w:type="gramEnd"/>
          </w:p>
        </w:tc>
        <w:tc>
          <w:tcPr>
            <w:tcW w:w="883" w:type="pct"/>
            <w:vAlign w:val="bottom"/>
          </w:tcPr>
          <w:p w14:paraId="280DD694" w14:textId="77777777" w:rsidR="00B61CF2" w:rsidRPr="007076BD" w:rsidRDefault="00B61CF2" w:rsidP="00B61CF2">
            <w:pPr>
              <w:pStyle w:val="NormalWeb"/>
              <w:spacing w:before="0" w:beforeAutospacing="0" w:after="0" w:afterAutospacing="0" w:line="480" w:lineRule="auto"/>
              <w:jc w:val="center"/>
              <w:rPr>
                <w:sz w:val="20"/>
                <w:szCs w:val="20"/>
              </w:rPr>
            </w:pPr>
            <w:r w:rsidRPr="007076BD">
              <w:rPr>
                <w:color w:val="000000"/>
                <w:sz w:val="20"/>
                <w:szCs w:val="20"/>
              </w:rPr>
              <w:t>4.08 (</w:t>
            </w:r>
            <w:proofErr w:type="gramStart"/>
            <w:r>
              <w:rPr>
                <w:color w:val="000000"/>
                <w:sz w:val="20"/>
                <w:szCs w:val="20"/>
              </w:rPr>
              <w:t>0</w:t>
            </w:r>
            <w:r w:rsidRPr="007076BD">
              <w:rPr>
                <w:color w:val="000000"/>
                <w:sz w:val="20"/>
                <w:szCs w:val="20"/>
              </w:rPr>
              <w:t>.65)</w:t>
            </w:r>
            <w:r w:rsidRPr="00CB56A2">
              <w:rPr>
                <w:color w:val="000000"/>
                <w:szCs w:val="20"/>
                <w:vertAlign w:val="superscript"/>
              </w:rPr>
              <w:t>a</w:t>
            </w:r>
            <w:proofErr w:type="gramEnd"/>
          </w:p>
        </w:tc>
        <w:tc>
          <w:tcPr>
            <w:tcW w:w="743" w:type="pct"/>
            <w:vAlign w:val="bottom"/>
          </w:tcPr>
          <w:p w14:paraId="35EDA96F" w14:textId="77777777" w:rsidR="00B61CF2" w:rsidRPr="007076BD" w:rsidRDefault="00B61CF2" w:rsidP="00B61CF2">
            <w:pPr>
              <w:pStyle w:val="NormalWeb"/>
              <w:spacing w:before="0" w:beforeAutospacing="0" w:after="0" w:afterAutospacing="0" w:line="480" w:lineRule="auto"/>
              <w:jc w:val="center"/>
              <w:rPr>
                <w:sz w:val="20"/>
                <w:szCs w:val="20"/>
              </w:rPr>
            </w:pPr>
            <w:r>
              <w:rPr>
                <w:color w:val="000000"/>
                <w:sz w:val="20"/>
                <w:szCs w:val="20"/>
              </w:rPr>
              <w:t>3.63 (</w:t>
            </w:r>
            <w:proofErr w:type="gramStart"/>
            <w:r>
              <w:rPr>
                <w:color w:val="000000"/>
                <w:sz w:val="20"/>
                <w:szCs w:val="20"/>
              </w:rPr>
              <w:t>0</w:t>
            </w:r>
            <w:r w:rsidRPr="007076BD">
              <w:rPr>
                <w:color w:val="000000"/>
                <w:sz w:val="20"/>
                <w:szCs w:val="20"/>
              </w:rPr>
              <w:t>.96)</w:t>
            </w:r>
            <w:r w:rsidRPr="00CB56A2">
              <w:rPr>
                <w:color w:val="000000"/>
                <w:szCs w:val="20"/>
                <w:vertAlign w:val="superscript"/>
              </w:rPr>
              <w:t>b</w:t>
            </w:r>
            <w:proofErr w:type="gramEnd"/>
          </w:p>
        </w:tc>
        <w:tc>
          <w:tcPr>
            <w:tcW w:w="743" w:type="pct"/>
          </w:tcPr>
          <w:p w14:paraId="7989CD9B" w14:textId="77777777" w:rsidR="00B61CF2" w:rsidRPr="00B155A3" w:rsidRDefault="00B61CF2" w:rsidP="00B61CF2">
            <w:pPr>
              <w:pStyle w:val="NormalWeb"/>
              <w:spacing w:before="0" w:beforeAutospacing="0" w:after="0" w:afterAutospacing="0" w:line="480" w:lineRule="auto"/>
              <w:jc w:val="center"/>
              <w:rPr>
                <w:sz w:val="20"/>
                <w:szCs w:val="20"/>
              </w:rPr>
            </w:pPr>
            <w:r>
              <w:rPr>
                <w:sz w:val="20"/>
                <w:szCs w:val="20"/>
              </w:rPr>
              <w:t>21.41</w:t>
            </w:r>
            <w:r w:rsidRPr="00895FB5">
              <w:rPr>
                <w:szCs w:val="20"/>
                <w:vertAlign w:val="superscript"/>
              </w:rPr>
              <w:t>***</w:t>
            </w:r>
          </w:p>
        </w:tc>
      </w:tr>
      <w:tr w:rsidR="005409CB" w:rsidRPr="00B155A3" w14:paraId="6F2691D3" w14:textId="77777777" w:rsidTr="005409CB">
        <w:tc>
          <w:tcPr>
            <w:tcW w:w="1705" w:type="pct"/>
            <w:vAlign w:val="center"/>
          </w:tcPr>
          <w:p w14:paraId="70DE6376" w14:textId="77777777" w:rsidR="005409CB" w:rsidRPr="00B155A3" w:rsidRDefault="005409CB" w:rsidP="005409CB">
            <w:pPr>
              <w:pStyle w:val="NormalWeb"/>
              <w:spacing w:before="0" w:beforeAutospacing="0" w:after="0" w:afterAutospacing="0" w:line="480" w:lineRule="auto"/>
              <w:rPr>
                <w:sz w:val="20"/>
                <w:szCs w:val="20"/>
              </w:rPr>
            </w:pPr>
            <w:r>
              <w:rPr>
                <w:color w:val="000000"/>
                <w:sz w:val="20"/>
                <w:szCs w:val="20"/>
              </w:rPr>
              <w:t>6</w:t>
            </w:r>
            <w:r w:rsidRPr="00B155A3">
              <w:rPr>
                <w:color w:val="000000"/>
                <w:sz w:val="20"/>
                <w:szCs w:val="20"/>
              </w:rPr>
              <w:t>. Media Multi-tasking</w:t>
            </w:r>
          </w:p>
        </w:tc>
        <w:tc>
          <w:tcPr>
            <w:tcW w:w="926" w:type="pct"/>
            <w:vAlign w:val="bottom"/>
          </w:tcPr>
          <w:p w14:paraId="1E9A8C5F" w14:textId="438A2D5F" w:rsidR="005409CB" w:rsidRPr="007076BD" w:rsidRDefault="005409CB" w:rsidP="00AA718A">
            <w:pPr>
              <w:pStyle w:val="NormalWeb"/>
              <w:spacing w:before="0" w:beforeAutospacing="0" w:after="0" w:afterAutospacing="0" w:line="480" w:lineRule="auto"/>
              <w:jc w:val="center"/>
              <w:rPr>
                <w:sz w:val="20"/>
                <w:szCs w:val="20"/>
              </w:rPr>
            </w:pPr>
            <w:r>
              <w:rPr>
                <w:color w:val="000000"/>
                <w:sz w:val="20"/>
                <w:szCs w:val="20"/>
              </w:rPr>
              <w:t>2.35 (0</w:t>
            </w:r>
            <w:r w:rsidRPr="007076BD">
              <w:rPr>
                <w:color w:val="000000"/>
                <w:sz w:val="20"/>
                <w:szCs w:val="20"/>
              </w:rPr>
              <w:t>.84)</w:t>
            </w:r>
          </w:p>
        </w:tc>
        <w:tc>
          <w:tcPr>
            <w:tcW w:w="883" w:type="pct"/>
            <w:vAlign w:val="bottom"/>
          </w:tcPr>
          <w:p w14:paraId="2A07DE92" w14:textId="4FCBE85D" w:rsidR="005409CB" w:rsidRPr="007076BD" w:rsidRDefault="005409CB" w:rsidP="00AA718A">
            <w:pPr>
              <w:pStyle w:val="NormalWeb"/>
              <w:spacing w:before="0" w:beforeAutospacing="0" w:after="0" w:afterAutospacing="0" w:line="480" w:lineRule="auto"/>
              <w:jc w:val="center"/>
              <w:rPr>
                <w:sz w:val="20"/>
                <w:szCs w:val="20"/>
              </w:rPr>
            </w:pPr>
            <w:r w:rsidRPr="007076BD">
              <w:rPr>
                <w:color w:val="000000"/>
                <w:sz w:val="20"/>
                <w:szCs w:val="20"/>
              </w:rPr>
              <w:t>2.34 (</w:t>
            </w:r>
            <w:r>
              <w:rPr>
                <w:color w:val="000000"/>
                <w:sz w:val="20"/>
                <w:szCs w:val="20"/>
              </w:rPr>
              <w:t>0</w:t>
            </w:r>
            <w:r w:rsidRPr="007076BD">
              <w:rPr>
                <w:color w:val="000000"/>
                <w:sz w:val="20"/>
                <w:szCs w:val="20"/>
              </w:rPr>
              <w:t>.78)</w:t>
            </w:r>
          </w:p>
        </w:tc>
        <w:tc>
          <w:tcPr>
            <w:tcW w:w="743" w:type="pct"/>
            <w:vAlign w:val="bottom"/>
          </w:tcPr>
          <w:p w14:paraId="0AF25A83" w14:textId="7BD0406D" w:rsidR="005409CB" w:rsidRPr="007076BD" w:rsidRDefault="005409CB" w:rsidP="00AA718A">
            <w:pPr>
              <w:pStyle w:val="NormalWeb"/>
              <w:spacing w:before="0" w:beforeAutospacing="0" w:after="0" w:afterAutospacing="0" w:line="480" w:lineRule="auto"/>
              <w:jc w:val="center"/>
              <w:rPr>
                <w:sz w:val="20"/>
                <w:szCs w:val="20"/>
              </w:rPr>
            </w:pPr>
            <w:r>
              <w:rPr>
                <w:color w:val="000000"/>
                <w:sz w:val="20"/>
                <w:szCs w:val="20"/>
              </w:rPr>
              <w:t>2.49 (0</w:t>
            </w:r>
            <w:r w:rsidRPr="007076BD">
              <w:rPr>
                <w:color w:val="000000"/>
                <w:sz w:val="20"/>
                <w:szCs w:val="20"/>
              </w:rPr>
              <w:t>.89)</w:t>
            </w:r>
          </w:p>
        </w:tc>
        <w:tc>
          <w:tcPr>
            <w:tcW w:w="743" w:type="pct"/>
          </w:tcPr>
          <w:p w14:paraId="0E871468"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2.21</w:t>
            </w:r>
          </w:p>
        </w:tc>
      </w:tr>
      <w:tr w:rsidR="005409CB" w:rsidRPr="00B155A3" w14:paraId="2F3BF45B" w14:textId="77777777" w:rsidTr="005409CB">
        <w:tc>
          <w:tcPr>
            <w:tcW w:w="1705" w:type="pct"/>
            <w:vAlign w:val="center"/>
          </w:tcPr>
          <w:p w14:paraId="35B546C3" w14:textId="77777777" w:rsidR="005409CB" w:rsidRPr="00B155A3" w:rsidRDefault="005409CB" w:rsidP="005409CB">
            <w:pPr>
              <w:pStyle w:val="NormalWeb"/>
              <w:spacing w:before="0" w:beforeAutospacing="0" w:after="0" w:afterAutospacing="0" w:line="480" w:lineRule="auto"/>
              <w:rPr>
                <w:sz w:val="20"/>
                <w:szCs w:val="20"/>
              </w:rPr>
            </w:pPr>
            <w:r>
              <w:rPr>
                <w:color w:val="000000"/>
                <w:sz w:val="20"/>
                <w:szCs w:val="20"/>
              </w:rPr>
              <w:t>7</w:t>
            </w:r>
            <w:r w:rsidRPr="00B155A3">
              <w:rPr>
                <w:color w:val="000000"/>
                <w:sz w:val="20"/>
                <w:szCs w:val="20"/>
              </w:rPr>
              <w:t>. Social Media</w:t>
            </w:r>
          </w:p>
        </w:tc>
        <w:tc>
          <w:tcPr>
            <w:tcW w:w="926" w:type="pct"/>
            <w:vAlign w:val="bottom"/>
          </w:tcPr>
          <w:p w14:paraId="06686B1A" w14:textId="42EB045E" w:rsidR="005409CB" w:rsidRPr="007076BD" w:rsidRDefault="005409CB" w:rsidP="00AA718A">
            <w:pPr>
              <w:pStyle w:val="NormalWeb"/>
              <w:spacing w:before="0" w:beforeAutospacing="0" w:after="0" w:afterAutospacing="0" w:line="480" w:lineRule="auto"/>
              <w:jc w:val="center"/>
              <w:rPr>
                <w:sz w:val="20"/>
                <w:szCs w:val="20"/>
              </w:rPr>
            </w:pPr>
            <w:r w:rsidRPr="007076BD">
              <w:rPr>
                <w:color w:val="000000"/>
                <w:sz w:val="20"/>
                <w:szCs w:val="20"/>
              </w:rPr>
              <w:t>3.87 (1.67)</w:t>
            </w:r>
          </w:p>
        </w:tc>
        <w:tc>
          <w:tcPr>
            <w:tcW w:w="883" w:type="pct"/>
            <w:vAlign w:val="bottom"/>
          </w:tcPr>
          <w:p w14:paraId="6EE18A20" w14:textId="0C6565CF" w:rsidR="005409CB" w:rsidRPr="007076BD" w:rsidRDefault="005409CB" w:rsidP="00AA718A">
            <w:pPr>
              <w:pStyle w:val="NormalWeb"/>
              <w:spacing w:before="0" w:beforeAutospacing="0" w:after="0" w:afterAutospacing="0" w:line="480" w:lineRule="auto"/>
              <w:jc w:val="center"/>
              <w:rPr>
                <w:sz w:val="20"/>
                <w:szCs w:val="20"/>
              </w:rPr>
            </w:pPr>
            <w:r w:rsidRPr="007076BD">
              <w:rPr>
                <w:color w:val="000000"/>
                <w:sz w:val="20"/>
                <w:szCs w:val="20"/>
              </w:rPr>
              <w:t>4.3</w:t>
            </w:r>
            <w:r>
              <w:rPr>
                <w:color w:val="000000"/>
                <w:sz w:val="20"/>
                <w:szCs w:val="20"/>
              </w:rPr>
              <w:t>0</w:t>
            </w:r>
            <w:r w:rsidRPr="007076BD">
              <w:rPr>
                <w:color w:val="000000"/>
                <w:sz w:val="20"/>
                <w:szCs w:val="20"/>
              </w:rPr>
              <w:t xml:space="preserve"> (1.79)</w:t>
            </w:r>
          </w:p>
        </w:tc>
        <w:tc>
          <w:tcPr>
            <w:tcW w:w="743" w:type="pct"/>
            <w:vAlign w:val="bottom"/>
          </w:tcPr>
          <w:p w14:paraId="5D7CEAFB" w14:textId="17A91325" w:rsidR="005409CB" w:rsidRPr="007076BD" w:rsidRDefault="005409CB" w:rsidP="00AA718A">
            <w:pPr>
              <w:pStyle w:val="NormalWeb"/>
              <w:spacing w:before="0" w:beforeAutospacing="0" w:after="0" w:afterAutospacing="0" w:line="480" w:lineRule="auto"/>
              <w:jc w:val="center"/>
              <w:rPr>
                <w:sz w:val="20"/>
                <w:szCs w:val="20"/>
              </w:rPr>
            </w:pPr>
            <w:r w:rsidRPr="007076BD">
              <w:rPr>
                <w:color w:val="000000"/>
                <w:sz w:val="20"/>
                <w:szCs w:val="20"/>
              </w:rPr>
              <w:t>4.25 (1.79)</w:t>
            </w:r>
          </w:p>
        </w:tc>
        <w:tc>
          <w:tcPr>
            <w:tcW w:w="743" w:type="pct"/>
          </w:tcPr>
          <w:p w14:paraId="1C4F74AE"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2.45</w:t>
            </w:r>
          </w:p>
        </w:tc>
      </w:tr>
      <w:tr w:rsidR="005409CB" w:rsidRPr="00B155A3" w14:paraId="2A40C75C" w14:textId="77777777" w:rsidTr="005409CB">
        <w:tc>
          <w:tcPr>
            <w:tcW w:w="1705" w:type="pct"/>
            <w:vAlign w:val="center"/>
          </w:tcPr>
          <w:p w14:paraId="2A1A02EE" w14:textId="77777777" w:rsidR="005409CB" w:rsidRPr="00B155A3" w:rsidRDefault="005409CB" w:rsidP="005409CB">
            <w:pPr>
              <w:pStyle w:val="NormalWeb"/>
              <w:spacing w:before="0" w:beforeAutospacing="0" w:after="0" w:afterAutospacing="0" w:line="480" w:lineRule="auto"/>
              <w:rPr>
                <w:sz w:val="20"/>
                <w:szCs w:val="20"/>
              </w:rPr>
            </w:pPr>
            <w:r>
              <w:rPr>
                <w:color w:val="000000"/>
                <w:sz w:val="20"/>
                <w:szCs w:val="20"/>
              </w:rPr>
              <w:t>8</w:t>
            </w:r>
            <w:r w:rsidRPr="00B155A3">
              <w:rPr>
                <w:color w:val="000000"/>
                <w:sz w:val="20"/>
                <w:szCs w:val="20"/>
              </w:rPr>
              <w:t>. TV</w:t>
            </w:r>
          </w:p>
        </w:tc>
        <w:tc>
          <w:tcPr>
            <w:tcW w:w="926" w:type="pct"/>
            <w:vAlign w:val="bottom"/>
          </w:tcPr>
          <w:p w14:paraId="42EF1CF5" w14:textId="6107CF63" w:rsidR="005409CB" w:rsidRPr="007076BD" w:rsidRDefault="005409CB" w:rsidP="00AA718A">
            <w:pPr>
              <w:pStyle w:val="NormalWeb"/>
              <w:spacing w:before="0" w:beforeAutospacing="0" w:after="0" w:afterAutospacing="0" w:line="480" w:lineRule="auto"/>
              <w:jc w:val="center"/>
              <w:rPr>
                <w:sz w:val="20"/>
                <w:szCs w:val="20"/>
              </w:rPr>
            </w:pPr>
            <w:r w:rsidRPr="007076BD">
              <w:rPr>
                <w:color w:val="000000"/>
                <w:sz w:val="20"/>
                <w:szCs w:val="20"/>
              </w:rPr>
              <w:t>4.6</w:t>
            </w:r>
            <w:r>
              <w:rPr>
                <w:color w:val="000000"/>
                <w:sz w:val="20"/>
                <w:szCs w:val="20"/>
              </w:rPr>
              <w:t>0</w:t>
            </w:r>
            <w:r w:rsidRPr="007076BD">
              <w:rPr>
                <w:color w:val="000000"/>
                <w:sz w:val="20"/>
                <w:szCs w:val="20"/>
              </w:rPr>
              <w:t xml:space="preserve"> (1.62</w:t>
            </w:r>
            <w:r w:rsidR="00AA718A">
              <w:rPr>
                <w:color w:val="000000"/>
                <w:sz w:val="20"/>
                <w:szCs w:val="20"/>
              </w:rPr>
              <w:t>)</w:t>
            </w:r>
          </w:p>
        </w:tc>
        <w:tc>
          <w:tcPr>
            <w:tcW w:w="883" w:type="pct"/>
            <w:vAlign w:val="bottom"/>
          </w:tcPr>
          <w:p w14:paraId="6A36BB31" w14:textId="5EFEC4EB"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4.46 (1.67)</w:t>
            </w:r>
          </w:p>
        </w:tc>
        <w:tc>
          <w:tcPr>
            <w:tcW w:w="743" w:type="pct"/>
            <w:vAlign w:val="bottom"/>
          </w:tcPr>
          <w:p w14:paraId="50B83EFC" w14:textId="2CC7250A"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4.57 (1.74)</w:t>
            </w:r>
          </w:p>
        </w:tc>
        <w:tc>
          <w:tcPr>
            <w:tcW w:w="743" w:type="pct"/>
          </w:tcPr>
          <w:p w14:paraId="475530DF"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.36</w:t>
            </w:r>
          </w:p>
        </w:tc>
      </w:tr>
      <w:tr w:rsidR="005409CB" w:rsidRPr="00B155A3" w14:paraId="4D5D37AF" w14:textId="77777777" w:rsidTr="005409CB">
        <w:tc>
          <w:tcPr>
            <w:tcW w:w="1705" w:type="pct"/>
            <w:vAlign w:val="center"/>
          </w:tcPr>
          <w:p w14:paraId="122CE0ED" w14:textId="77777777" w:rsidR="005409CB" w:rsidRPr="00B155A3" w:rsidRDefault="005409CB" w:rsidP="005409CB">
            <w:pPr>
              <w:pStyle w:val="NormalWeb"/>
              <w:spacing w:before="0" w:beforeAutospacing="0" w:after="0" w:afterAutospacing="0" w:line="480" w:lineRule="auto"/>
              <w:rPr>
                <w:sz w:val="20"/>
                <w:szCs w:val="20"/>
              </w:rPr>
            </w:pPr>
            <w:r>
              <w:rPr>
                <w:color w:val="000000"/>
                <w:sz w:val="20"/>
                <w:szCs w:val="20"/>
              </w:rPr>
              <w:t>9</w:t>
            </w:r>
            <w:r w:rsidRPr="00B155A3">
              <w:rPr>
                <w:color w:val="000000"/>
                <w:sz w:val="20"/>
                <w:szCs w:val="20"/>
              </w:rPr>
              <w:t>. Video Games</w:t>
            </w:r>
          </w:p>
        </w:tc>
        <w:tc>
          <w:tcPr>
            <w:tcW w:w="926" w:type="pct"/>
            <w:vAlign w:val="bottom"/>
          </w:tcPr>
          <w:p w14:paraId="5EBDA908" w14:textId="3F5E79A8"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4.24 (1.96)</w:t>
            </w:r>
          </w:p>
        </w:tc>
        <w:tc>
          <w:tcPr>
            <w:tcW w:w="883" w:type="pct"/>
            <w:vAlign w:val="bottom"/>
          </w:tcPr>
          <w:p w14:paraId="2D0A75F1" w14:textId="26815303"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4.03 (1.84)</w:t>
            </w:r>
          </w:p>
        </w:tc>
        <w:tc>
          <w:tcPr>
            <w:tcW w:w="743" w:type="pct"/>
            <w:vAlign w:val="bottom"/>
          </w:tcPr>
          <w:p w14:paraId="055B76D2" w14:textId="3529F36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4.09 (2.13)</w:t>
            </w:r>
          </w:p>
        </w:tc>
        <w:tc>
          <w:tcPr>
            <w:tcW w:w="743" w:type="pct"/>
          </w:tcPr>
          <w:p w14:paraId="20EA08B8"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.41</w:t>
            </w:r>
          </w:p>
        </w:tc>
      </w:tr>
      <w:tr w:rsidR="005409CB" w:rsidRPr="00B155A3" w14:paraId="714B018F" w14:textId="77777777" w:rsidTr="005409CB">
        <w:tc>
          <w:tcPr>
            <w:tcW w:w="1705" w:type="pct"/>
            <w:vAlign w:val="center"/>
          </w:tcPr>
          <w:p w14:paraId="0C2E214C" w14:textId="1C477361" w:rsidR="005409CB" w:rsidRPr="00B155A3" w:rsidRDefault="005409CB" w:rsidP="00B61CF2">
            <w:pPr>
              <w:pStyle w:val="NormalWeb"/>
              <w:spacing w:before="0" w:beforeAutospacing="0" w:after="0" w:afterAutospacing="0" w:line="480" w:lineRule="auto"/>
              <w:rPr>
                <w:sz w:val="20"/>
                <w:szCs w:val="20"/>
              </w:rPr>
            </w:pPr>
            <w:r>
              <w:rPr>
                <w:color w:val="000000"/>
                <w:sz w:val="20"/>
                <w:szCs w:val="20"/>
              </w:rPr>
              <w:t>10</w:t>
            </w:r>
            <w:r w:rsidRPr="00B155A3">
              <w:rPr>
                <w:color w:val="000000"/>
                <w:sz w:val="20"/>
                <w:szCs w:val="20"/>
              </w:rPr>
              <w:t>. Music</w:t>
            </w:r>
          </w:p>
        </w:tc>
        <w:tc>
          <w:tcPr>
            <w:tcW w:w="926" w:type="pct"/>
            <w:vAlign w:val="bottom"/>
          </w:tcPr>
          <w:p w14:paraId="60C02996"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4.33 (</w:t>
            </w:r>
            <w:proofErr w:type="gramStart"/>
            <w:r w:rsidRPr="007076BD">
              <w:rPr>
                <w:color w:val="000000"/>
                <w:sz w:val="20"/>
                <w:szCs w:val="20"/>
              </w:rPr>
              <w:t>1.53)</w:t>
            </w:r>
            <w:r w:rsidRPr="00CB56A2">
              <w:rPr>
                <w:color w:val="000000"/>
                <w:szCs w:val="20"/>
                <w:vertAlign w:val="superscript"/>
              </w:rPr>
              <w:t>a</w:t>
            </w:r>
            <w:proofErr w:type="gramEnd"/>
          </w:p>
        </w:tc>
        <w:tc>
          <w:tcPr>
            <w:tcW w:w="883" w:type="pct"/>
            <w:vAlign w:val="bottom"/>
          </w:tcPr>
          <w:p w14:paraId="47085C8C"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4.55 (</w:t>
            </w:r>
            <w:proofErr w:type="gramStart"/>
            <w:r w:rsidRPr="007076BD">
              <w:rPr>
                <w:color w:val="000000"/>
                <w:sz w:val="20"/>
                <w:szCs w:val="20"/>
              </w:rPr>
              <w:t>1.62)</w:t>
            </w:r>
            <w:r w:rsidRPr="00CB56A2">
              <w:rPr>
                <w:color w:val="000000"/>
                <w:szCs w:val="20"/>
                <w:vertAlign w:val="superscript"/>
              </w:rPr>
              <w:t>a</w:t>
            </w:r>
            <w:proofErr w:type="gramEnd"/>
          </w:p>
        </w:tc>
        <w:tc>
          <w:tcPr>
            <w:tcW w:w="743" w:type="pct"/>
            <w:vAlign w:val="bottom"/>
          </w:tcPr>
          <w:p w14:paraId="26D346C5"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5.16 (</w:t>
            </w:r>
            <w:proofErr w:type="gramStart"/>
            <w:r w:rsidRPr="007076BD">
              <w:rPr>
                <w:color w:val="000000"/>
                <w:sz w:val="20"/>
                <w:szCs w:val="20"/>
              </w:rPr>
              <w:t>1.94)</w:t>
            </w:r>
            <w:r w:rsidRPr="00CB56A2">
              <w:rPr>
                <w:color w:val="000000"/>
                <w:szCs w:val="20"/>
                <w:vertAlign w:val="superscript"/>
              </w:rPr>
              <w:t>b</w:t>
            </w:r>
            <w:proofErr w:type="gramEnd"/>
          </w:p>
        </w:tc>
        <w:tc>
          <w:tcPr>
            <w:tcW w:w="743" w:type="pct"/>
          </w:tcPr>
          <w:p w14:paraId="124EBA3A"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11.43</w:t>
            </w:r>
            <w:r w:rsidRPr="00895FB5">
              <w:rPr>
                <w:szCs w:val="20"/>
                <w:vertAlign w:val="superscript"/>
              </w:rPr>
              <w:t>***</w:t>
            </w:r>
          </w:p>
        </w:tc>
      </w:tr>
      <w:tr w:rsidR="005409CB" w:rsidRPr="00B155A3" w14:paraId="7EBE09FD" w14:textId="77777777" w:rsidTr="005409CB">
        <w:tc>
          <w:tcPr>
            <w:tcW w:w="1705" w:type="pct"/>
            <w:vAlign w:val="center"/>
          </w:tcPr>
          <w:p w14:paraId="6587B785" w14:textId="5F922448" w:rsidR="005409CB" w:rsidRPr="00B155A3" w:rsidRDefault="005409CB" w:rsidP="00B61CF2">
            <w:pPr>
              <w:pStyle w:val="NormalWeb"/>
              <w:spacing w:before="0" w:beforeAutospacing="0" w:after="0" w:afterAutospacing="0" w:line="480" w:lineRule="auto"/>
              <w:rPr>
                <w:sz w:val="20"/>
                <w:szCs w:val="20"/>
              </w:rPr>
            </w:pPr>
            <w:r>
              <w:rPr>
                <w:color w:val="000000"/>
                <w:sz w:val="20"/>
                <w:szCs w:val="20"/>
              </w:rPr>
              <w:t>11</w:t>
            </w:r>
            <w:r w:rsidRPr="00B155A3">
              <w:rPr>
                <w:color w:val="000000"/>
                <w:sz w:val="20"/>
                <w:szCs w:val="20"/>
              </w:rPr>
              <w:t xml:space="preserve">. Reading </w:t>
            </w:r>
          </w:p>
        </w:tc>
        <w:tc>
          <w:tcPr>
            <w:tcW w:w="926" w:type="pct"/>
            <w:vAlign w:val="bottom"/>
          </w:tcPr>
          <w:p w14:paraId="22984ACD" w14:textId="0B6D7FFB"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3</w:t>
            </w:r>
            <w:r>
              <w:rPr>
                <w:color w:val="000000"/>
                <w:sz w:val="20"/>
                <w:szCs w:val="20"/>
              </w:rPr>
              <w:t>.00</w:t>
            </w:r>
            <w:r w:rsidRPr="007076BD">
              <w:rPr>
                <w:color w:val="000000"/>
                <w:sz w:val="20"/>
                <w:szCs w:val="20"/>
              </w:rPr>
              <w:t xml:space="preserve"> (1.59)</w:t>
            </w:r>
          </w:p>
        </w:tc>
        <w:tc>
          <w:tcPr>
            <w:tcW w:w="883" w:type="pct"/>
            <w:vAlign w:val="bottom"/>
          </w:tcPr>
          <w:p w14:paraId="477A5A03" w14:textId="53727251"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2.96 (1.57)</w:t>
            </w:r>
          </w:p>
        </w:tc>
        <w:tc>
          <w:tcPr>
            <w:tcW w:w="743" w:type="pct"/>
            <w:vAlign w:val="bottom"/>
          </w:tcPr>
          <w:p w14:paraId="3BDC0021" w14:textId="6975F0E5"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3.12 (1.64)</w:t>
            </w:r>
          </w:p>
        </w:tc>
        <w:tc>
          <w:tcPr>
            <w:tcW w:w="743" w:type="pct"/>
          </w:tcPr>
          <w:p w14:paraId="01FDC011"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.625</w:t>
            </w:r>
          </w:p>
        </w:tc>
      </w:tr>
      <w:tr w:rsidR="005409CB" w:rsidRPr="00B155A3" w14:paraId="248E6286" w14:textId="77777777" w:rsidTr="005409CB">
        <w:tc>
          <w:tcPr>
            <w:tcW w:w="1705" w:type="pct"/>
            <w:vAlign w:val="center"/>
          </w:tcPr>
          <w:p w14:paraId="5B92297E" w14:textId="08641A7E" w:rsidR="005409CB" w:rsidRPr="00B155A3" w:rsidRDefault="005409CB" w:rsidP="00B61CF2">
            <w:pPr>
              <w:pStyle w:val="NormalWeb"/>
              <w:spacing w:before="0" w:beforeAutospacing="0" w:after="0" w:afterAutospacing="0" w:line="480" w:lineRule="auto"/>
              <w:rPr>
                <w:color w:val="000000"/>
                <w:sz w:val="20"/>
                <w:szCs w:val="20"/>
              </w:rPr>
            </w:pPr>
            <w:r>
              <w:rPr>
                <w:color w:val="000000"/>
                <w:sz w:val="20"/>
                <w:szCs w:val="20"/>
              </w:rPr>
              <w:t>12</w:t>
            </w:r>
            <w:r w:rsidRPr="00B155A3">
              <w:rPr>
                <w:color w:val="000000"/>
                <w:sz w:val="20"/>
                <w:szCs w:val="20"/>
              </w:rPr>
              <w:t xml:space="preserve">. </w:t>
            </w:r>
            <w:r w:rsidR="00B61CF2">
              <w:rPr>
                <w:color w:val="000000"/>
                <w:sz w:val="20"/>
                <w:szCs w:val="20"/>
              </w:rPr>
              <w:t>Texting</w:t>
            </w:r>
          </w:p>
        </w:tc>
        <w:tc>
          <w:tcPr>
            <w:tcW w:w="926" w:type="pct"/>
            <w:vAlign w:val="bottom"/>
          </w:tcPr>
          <w:p w14:paraId="114EBDFD" w14:textId="6C9C51E8"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3.9</w:t>
            </w:r>
            <w:r>
              <w:rPr>
                <w:color w:val="000000"/>
                <w:sz w:val="20"/>
                <w:szCs w:val="20"/>
              </w:rPr>
              <w:t>0</w:t>
            </w:r>
            <w:r w:rsidRPr="007076BD">
              <w:rPr>
                <w:color w:val="000000"/>
                <w:sz w:val="20"/>
                <w:szCs w:val="20"/>
              </w:rPr>
              <w:t xml:space="preserve"> (1.82)</w:t>
            </w:r>
          </w:p>
        </w:tc>
        <w:tc>
          <w:tcPr>
            <w:tcW w:w="883" w:type="pct"/>
            <w:vAlign w:val="bottom"/>
          </w:tcPr>
          <w:p w14:paraId="14DB4604" w14:textId="30C15183"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4.19 (1.73)</w:t>
            </w:r>
          </w:p>
        </w:tc>
        <w:tc>
          <w:tcPr>
            <w:tcW w:w="743" w:type="pct"/>
            <w:vAlign w:val="bottom"/>
          </w:tcPr>
          <w:p w14:paraId="3B19B649" w14:textId="7696D06E"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4.37 (1.98)</w:t>
            </w:r>
          </w:p>
        </w:tc>
        <w:tc>
          <w:tcPr>
            <w:tcW w:w="743" w:type="pct"/>
          </w:tcPr>
          <w:p w14:paraId="6472D626"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2.53</w:t>
            </w:r>
          </w:p>
        </w:tc>
      </w:tr>
      <w:tr w:rsidR="005409CB" w:rsidRPr="00B155A3" w14:paraId="37335C83" w14:textId="77777777" w:rsidTr="005409CB">
        <w:trPr>
          <w:trHeight w:hRule="exact" w:val="495"/>
        </w:trPr>
        <w:tc>
          <w:tcPr>
            <w:tcW w:w="1705" w:type="pct"/>
            <w:vAlign w:val="center"/>
          </w:tcPr>
          <w:p w14:paraId="056665AE" w14:textId="77777777" w:rsidR="005409CB" w:rsidRPr="00B155A3" w:rsidRDefault="005409CB" w:rsidP="005409CB">
            <w:pPr>
              <w:pStyle w:val="NormalWeb"/>
              <w:spacing w:before="0" w:beforeAutospacing="0" w:after="0" w:afterAutospacing="0" w:line="480" w:lineRule="auto"/>
              <w:rPr>
                <w:color w:val="000000"/>
                <w:sz w:val="20"/>
                <w:szCs w:val="20"/>
              </w:rPr>
            </w:pPr>
            <w:r>
              <w:rPr>
                <w:color w:val="000000"/>
                <w:sz w:val="20"/>
                <w:szCs w:val="20"/>
              </w:rPr>
              <w:t>13</w:t>
            </w:r>
            <w:r w:rsidRPr="00B155A3">
              <w:rPr>
                <w:color w:val="000000"/>
                <w:sz w:val="20"/>
                <w:szCs w:val="20"/>
              </w:rPr>
              <w:t>. Internet</w:t>
            </w:r>
          </w:p>
        </w:tc>
        <w:tc>
          <w:tcPr>
            <w:tcW w:w="926" w:type="pct"/>
            <w:vAlign w:val="bottom"/>
          </w:tcPr>
          <w:p w14:paraId="44578420"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4.49 (</w:t>
            </w:r>
            <w:proofErr w:type="gramStart"/>
            <w:r w:rsidRPr="007076BD">
              <w:rPr>
                <w:color w:val="000000"/>
                <w:sz w:val="20"/>
                <w:szCs w:val="20"/>
              </w:rPr>
              <w:t>1.91)</w:t>
            </w:r>
            <w:r w:rsidRPr="00CB56A2">
              <w:rPr>
                <w:color w:val="000000"/>
                <w:szCs w:val="20"/>
                <w:vertAlign w:val="superscript"/>
              </w:rPr>
              <w:t>a</w:t>
            </w:r>
            <w:proofErr w:type="gramEnd"/>
          </w:p>
        </w:tc>
        <w:tc>
          <w:tcPr>
            <w:tcW w:w="883" w:type="pct"/>
            <w:vAlign w:val="bottom"/>
          </w:tcPr>
          <w:p w14:paraId="6C749724"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4.48 (</w:t>
            </w:r>
            <w:proofErr w:type="gramStart"/>
            <w:r w:rsidRPr="007076BD">
              <w:rPr>
                <w:color w:val="000000"/>
                <w:sz w:val="20"/>
                <w:szCs w:val="20"/>
              </w:rPr>
              <w:t>1.73)</w:t>
            </w:r>
            <w:r w:rsidRPr="00CB56A2">
              <w:rPr>
                <w:color w:val="000000"/>
                <w:szCs w:val="20"/>
                <w:vertAlign w:val="superscript"/>
              </w:rPr>
              <w:t>a</w:t>
            </w:r>
            <w:proofErr w:type="gramEnd"/>
          </w:p>
        </w:tc>
        <w:tc>
          <w:tcPr>
            <w:tcW w:w="743" w:type="pct"/>
            <w:vAlign w:val="bottom"/>
          </w:tcPr>
          <w:p w14:paraId="4FD71FE9"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5.18 (</w:t>
            </w:r>
            <w:proofErr w:type="gramStart"/>
            <w:r w:rsidRPr="007076BD">
              <w:rPr>
                <w:color w:val="000000"/>
                <w:sz w:val="20"/>
                <w:szCs w:val="20"/>
              </w:rPr>
              <w:t>1.86)</w:t>
            </w:r>
            <w:r w:rsidRPr="00CB56A2">
              <w:rPr>
                <w:color w:val="000000"/>
                <w:szCs w:val="20"/>
                <w:vertAlign w:val="superscript"/>
              </w:rPr>
              <w:t>b</w:t>
            </w:r>
            <w:proofErr w:type="gramEnd"/>
          </w:p>
        </w:tc>
        <w:tc>
          <w:tcPr>
            <w:tcW w:w="743" w:type="pct"/>
          </w:tcPr>
          <w:p w14:paraId="0AF013C6" w14:textId="259687C2" w:rsidR="005409CB" w:rsidRPr="00B155A3" w:rsidRDefault="005409CB" w:rsidP="005409CB">
            <w:pPr>
              <w:pStyle w:val="NormalWeb"/>
              <w:spacing w:before="0" w:beforeAutospacing="0" w:after="0" w:afterAutospacing="0" w:line="480" w:lineRule="auto"/>
              <w:jc w:val="center"/>
              <w:rPr>
                <w:sz w:val="20"/>
                <w:szCs w:val="20"/>
              </w:rPr>
            </w:pPr>
            <w:r>
              <w:rPr>
                <w:sz w:val="20"/>
                <w:szCs w:val="20"/>
              </w:rPr>
              <w:t>10.1</w:t>
            </w:r>
            <w:r w:rsidR="00B61CF2">
              <w:rPr>
                <w:sz w:val="20"/>
                <w:szCs w:val="20"/>
              </w:rPr>
              <w:t>0</w:t>
            </w:r>
            <w:r w:rsidRPr="00895FB5">
              <w:rPr>
                <w:szCs w:val="20"/>
                <w:vertAlign w:val="superscript"/>
              </w:rPr>
              <w:t>***</w:t>
            </w:r>
          </w:p>
        </w:tc>
      </w:tr>
      <w:tr w:rsidR="005409CB" w:rsidRPr="00B155A3" w14:paraId="01FAD5F9" w14:textId="77777777" w:rsidTr="005409CB">
        <w:tc>
          <w:tcPr>
            <w:tcW w:w="1705" w:type="pct"/>
            <w:vAlign w:val="center"/>
          </w:tcPr>
          <w:p w14:paraId="4870CF4D" w14:textId="77777777" w:rsidR="005409CB" w:rsidRPr="00B155A3" w:rsidRDefault="005409CB" w:rsidP="005409CB">
            <w:pPr>
              <w:pStyle w:val="NormalWeb"/>
              <w:spacing w:before="0" w:beforeAutospacing="0" w:after="0" w:afterAutospacing="0" w:line="480" w:lineRule="auto"/>
              <w:rPr>
                <w:color w:val="000000"/>
                <w:sz w:val="20"/>
                <w:szCs w:val="20"/>
              </w:rPr>
            </w:pPr>
            <w:r>
              <w:rPr>
                <w:color w:val="000000"/>
                <w:sz w:val="20"/>
                <w:szCs w:val="20"/>
              </w:rPr>
              <w:t>14</w:t>
            </w:r>
            <w:r w:rsidRPr="00B155A3">
              <w:rPr>
                <w:color w:val="000000"/>
                <w:sz w:val="20"/>
                <w:szCs w:val="20"/>
              </w:rPr>
              <w:t>. Anxiety</w:t>
            </w:r>
          </w:p>
        </w:tc>
        <w:tc>
          <w:tcPr>
            <w:tcW w:w="926" w:type="pct"/>
            <w:vAlign w:val="bottom"/>
          </w:tcPr>
          <w:p w14:paraId="2ACDA247" w14:textId="77777777" w:rsidR="005409CB" w:rsidRPr="007076BD" w:rsidRDefault="005409CB" w:rsidP="005409CB">
            <w:pPr>
              <w:pStyle w:val="NormalWeb"/>
              <w:spacing w:before="0" w:beforeAutospacing="0" w:after="0" w:afterAutospacing="0" w:line="480" w:lineRule="auto"/>
              <w:jc w:val="center"/>
              <w:rPr>
                <w:sz w:val="20"/>
                <w:szCs w:val="20"/>
              </w:rPr>
            </w:pPr>
            <w:r>
              <w:rPr>
                <w:color w:val="000000"/>
                <w:sz w:val="20"/>
                <w:szCs w:val="20"/>
              </w:rPr>
              <w:t>2.40 (</w:t>
            </w:r>
            <w:proofErr w:type="gramStart"/>
            <w:r>
              <w:rPr>
                <w:color w:val="000000"/>
                <w:sz w:val="20"/>
                <w:szCs w:val="20"/>
              </w:rPr>
              <w:t>0</w:t>
            </w:r>
            <w:r w:rsidRPr="007076BD">
              <w:rPr>
                <w:color w:val="000000"/>
                <w:sz w:val="20"/>
                <w:szCs w:val="20"/>
              </w:rPr>
              <w:t>.79)</w:t>
            </w:r>
            <w:r w:rsidRPr="00CB56A2">
              <w:rPr>
                <w:color w:val="000000"/>
                <w:szCs w:val="20"/>
                <w:vertAlign w:val="superscript"/>
              </w:rPr>
              <w:t>a</w:t>
            </w:r>
            <w:proofErr w:type="gramEnd"/>
          </w:p>
        </w:tc>
        <w:tc>
          <w:tcPr>
            <w:tcW w:w="883" w:type="pct"/>
            <w:vAlign w:val="bottom"/>
          </w:tcPr>
          <w:p w14:paraId="2DD74773"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2.37 (</w:t>
            </w:r>
            <w:proofErr w:type="gramStart"/>
            <w:r>
              <w:rPr>
                <w:color w:val="000000"/>
                <w:sz w:val="20"/>
                <w:szCs w:val="20"/>
              </w:rPr>
              <w:t>0</w:t>
            </w:r>
            <w:r w:rsidRPr="007076BD">
              <w:rPr>
                <w:color w:val="000000"/>
                <w:sz w:val="20"/>
                <w:szCs w:val="20"/>
              </w:rPr>
              <w:t>.79)</w:t>
            </w:r>
            <w:r w:rsidRPr="00CB56A2">
              <w:rPr>
                <w:color w:val="000000"/>
                <w:szCs w:val="20"/>
                <w:vertAlign w:val="superscript"/>
              </w:rPr>
              <w:t>a</w:t>
            </w:r>
            <w:proofErr w:type="gramEnd"/>
          </w:p>
        </w:tc>
        <w:tc>
          <w:tcPr>
            <w:tcW w:w="743" w:type="pct"/>
            <w:vAlign w:val="bottom"/>
          </w:tcPr>
          <w:p w14:paraId="36DCCF75"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2.67 (</w:t>
            </w:r>
            <w:proofErr w:type="gramStart"/>
            <w:r>
              <w:rPr>
                <w:color w:val="000000"/>
                <w:sz w:val="20"/>
                <w:szCs w:val="20"/>
              </w:rPr>
              <w:t>0</w:t>
            </w:r>
            <w:r w:rsidRPr="007076BD">
              <w:rPr>
                <w:color w:val="000000"/>
                <w:sz w:val="20"/>
                <w:szCs w:val="20"/>
              </w:rPr>
              <w:t>.85)</w:t>
            </w:r>
            <w:r w:rsidRPr="00CB56A2">
              <w:rPr>
                <w:color w:val="000000"/>
                <w:szCs w:val="20"/>
                <w:vertAlign w:val="superscript"/>
              </w:rPr>
              <w:t>b</w:t>
            </w:r>
            <w:proofErr w:type="gramEnd"/>
          </w:p>
        </w:tc>
        <w:tc>
          <w:tcPr>
            <w:tcW w:w="743" w:type="pct"/>
          </w:tcPr>
          <w:p w14:paraId="500F9CAF"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8.82</w:t>
            </w:r>
            <w:r w:rsidRPr="00895FB5">
              <w:rPr>
                <w:szCs w:val="20"/>
                <w:vertAlign w:val="superscript"/>
              </w:rPr>
              <w:t>***</w:t>
            </w:r>
          </w:p>
        </w:tc>
      </w:tr>
      <w:tr w:rsidR="005409CB" w:rsidRPr="00B155A3" w14:paraId="2ED1F657" w14:textId="77777777" w:rsidTr="005409CB">
        <w:tc>
          <w:tcPr>
            <w:tcW w:w="1705" w:type="pct"/>
            <w:tcBorders>
              <w:bottom w:val="single" w:sz="4" w:space="0" w:color="000000"/>
            </w:tcBorders>
            <w:vAlign w:val="center"/>
          </w:tcPr>
          <w:p w14:paraId="0EEF5042" w14:textId="77777777" w:rsidR="005409CB" w:rsidRPr="00B155A3" w:rsidRDefault="005409CB" w:rsidP="005409CB">
            <w:pPr>
              <w:pStyle w:val="NormalWeb"/>
              <w:spacing w:before="0" w:beforeAutospacing="0" w:after="0" w:afterAutospacing="0" w:line="480" w:lineRule="auto"/>
              <w:rPr>
                <w:color w:val="000000"/>
                <w:sz w:val="20"/>
                <w:szCs w:val="20"/>
              </w:rPr>
            </w:pPr>
            <w:r>
              <w:rPr>
                <w:color w:val="000000"/>
                <w:sz w:val="20"/>
                <w:szCs w:val="20"/>
              </w:rPr>
              <w:t>15</w:t>
            </w:r>
            <w:r w:rsidRPr="00B155A3">
              <w:rPr>
                <w:color w:val="000000"/>
                <w:sz w:val="20"/>
                <w:szCs w:val="20"/>
              </w:rPr>
              <w:t>. Depression</w:t>
            </w:r>
          </w:p>
        </w:tc>
        <w:tc>
          <w:tcPr>
            <w:tcW w:w="926" w:type="pct"/>
            <w:tcBorders>
              <w:bottom w:val="single" w:sz="4" w:space="0" w:color="000000"/>
            </w:tcBorders>
            <w:vAlign w:val="bottom"/>
          </w:tcPr>
          <w:p w14:paraId="0DE69A32"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1.64 (</w:t>
            </w:r>
            <w:proofErr w:type="gramStart"/>
            <w:r>
              <w:rPr>
                <w:color w:val="000000"/>
                <w:sz w:val="20"/>
                <w:szCs w:val="20"/>
              </w:rPr>
              <w:t>0</w:t>
            </w:r>
            <w:r w:rsidRPr="007076BD">
              <w:rPr>
                <w:color w:val="000000"/>
                <w:sz w:val="20"/>
                <w:szCs w:val="20"/>
              </w:rPr>
              <w:t>.72)</w:t>
            </w:r>
            <w:r w:rsidRPr="00CB56A2">
              <w:rPr>
                <w:color w:val="000000"/>
                <w:szCs w:val="20"/>
                <w:vertAlign w:val="superscript"/>
              </w:rPr>
              <w:t>a</w:t>
            </w:r>
            <w:proofErr w:type="gramEnd"/>
          </w:p>
        </w:tc>
        <w:tc>
          <w:tcPr>
            <w:tcW w:w="883" w:type="pct"/>
            <w:tcBorders>
              <w:bottom w:val="single" w:sz="4" w:space="0" w:color="000000"/>
            </w:tcBorders>
            <w:vAlign w:val="bottom"/>
          </w:tcPr>
          <w:p w14:paraId="62B62CB4"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1.72 (</w:t>
            </w:r>
            <w:proofErr w:type="gramStart"/>
            <w:r>
              <w:rPr>
                <w:color w:val="000000"/>
                <w:sz w:val="20"/>
                <w:szCs w:val="20"/>
              </w:rPr>
              <w:t>0</w:t>
            </w:r>
            <w:r w:rsidRPr="007076BD">
              <w:rPr>
                <w:color w:val="000000"/>
                <w:sz w:val="20"/>
                <w:szCs w:val="20"/>
              </w:rPr>
              <w:t>.78)</w:t>
            </w:r>
            <w:r w:rsidRPr="00CB56A2">
              <w:rPr>
                <w:color w:val="000000"/>
                <w:szCs w:val="20"/>
                <w:vertAlign w:val="superscript"/>
              </w:rPr>
              <w:t>a</w:t>
            </w:r>
            <w:proofErr w:type="gramEnd"/>
          </w:p>
        </w:tc>
        <w:tc>
          <w:tcPr>
            <w:tcW w:w="743" w:type="pct"/>
            <w:tcBorders>
              <w:bottom w:val="single" w:sz="4" w:space="0" w:color="000000"/>
            </w:tcBorders>
            <w:vAlign w:val="bottom"/>
          </w:tcPr>
          <w:p w14:paraId="01DDEC9B" w14:textId="77777777" w:rsidR="005409CB" w:rsidRPr="007076BD" w:rsidRDefault="005409CB" w:rsidP="005409CB">
            <w:pPr>
              <w:pStyle w:val="NormalWeb"/>
              <w:spacing w:before="0" w:beforeAutospacing="0" w:after="0" w:afterAutospacing="0" w:line="480" w:lineRule="auto"/>
              <w:jc w:val="center"/>
              <w:rPr>
                <w:sz w:val="20"/>
                <w:szCs w:val="20"/>
              </w:rPr>
            </w:pPr>
            <w:r w:rsidRPr="007076BD">
              <w:rPr>
                <w:color w:val="000000"/>
                <w:sz w:val="20"/>
                <w:szCs w:val="20"/>
              </w:rPr>
              <w:t>1.98 (</w:t>
            </w:r>
            <w:proofErr w:type="gramStart"/>
            <w:r>
              <w:rPr>
                <w:color w:val="000000"/>
                <w:sz w:val="20"/>
                <w:szCs w:val="20"/>
              </w:rPr>
              <w:t>0</w:t>
            </w:r>
            <w:r w:rsidRPr="007076BD">
              <w:rPr>
                <w:color w:val="000000"/>
                <w:sz w:val="20"/>
                <w:szCs w:val="20"/>
              </w:rPr>
              <w:t>.92)</w:t>
            </w:r>
            <w:r w:rsidRPr="00CB56A2">
              <w:rPr>
                <w:color w:val="000000"/>
                <w:szCs w:val="20"/>
                <w:vertAlign w:val="superscript"/>
              </w:rPr>
              <w:t>b</w:t>
            </w:r>
            <w:proofErr w:type="gramEnd"/>
          </w:p>
        </w:tc>
        <w:tc>
          <w:tcPr>
            <w:tcW w:w="743" w:type="pct"/>
            <w:tcBorders>
              <w:bottom w:val="single" w:sz="4" w:space="0" w:color="000000"/>
            </w:tcBorders>
          </w:tcPr>
          <w:p w14:paraId="39CAA969" w14:textId="77777777" w:rsidR="005409CB" w:rsidRPr="00B155A3" w:rsidRDefault="005409CB" w:rsidP="005409CB">
            <w:pPr>
              <w:pStyle w:val="NormalWeb"/>
              <w:spacing w:before="0" w:beforeAutospacing="0" w:after="0" w:afterAutospacing="0" w:line="480" w:lineRule="auto"/>
              <w:jc w:val="center"/>
              <w:rPr>
                <w:sz w:val="20"/>
                <w:szCs w:val="20"/>
              </w:rPr>
            </w:pPr>
            <w:r>
              <w:rPr>
                <w:sz w:val="20"/>
                <w:szCs w:val="20"/>
              </w:rPr>
              <w:t>8.74</w:t>
            </w:r>
            <w:r w:rsidRPr="00895FB5">
              <w:rPr>
                <w:szCs w:val="20"/>
                <w:vertAlign w:val="superscript"/>
              </w:rPr>
              <w:t>***</w:t>
            </w:r>
          </w:p>
        </w:tc>
      </w:tr>
    </w:tbl>
    <w:p w14:paraId="47E4463D" w14:textId="4E6CDB34" w:rsidR="005409CB" w:rsidRDefault="005409CB" w:rsidP="005409CB">
      <w:pPr>
        <w:pStyle w:val="NormalWeb"/>
        <w:spacing w:before="0" w:beforeAutospacing="0" w:after="0" w:afterAutospacing="0" w:line="480" w:lineRule="auto"/>
        <w:rPr>
          <w:sz w:val="20"/>
          <w:szCs w:val="20"/>
        </w:rPr>
      </w:pPr>
      <w:bookmarkStart w:id="12" w:name="_Hlk532820211"/>
      <w:bookmarkEnd w:id="11"/>
      <w:r w:rsidRPr="00B155A3">
        <w:rPr>
          <w:i/>
          <w:sz w:val="20"/>
          <w:szCs w:val="20"/>
        </w:rPr>
        <w:t>Note</w:t>
      </w:r>
      <w:r w:rsidR="00893AAF">
        <w:rPr>
          <w:i/>
          <w:sz w:val="20"/>
          <w:szCs w:val="20"/>
        </w:rPr>
        <w:t xml:space="preserve">. </w:t>
      </w:r>
      <w:r w:rsidRPr="00893AAF">
        <w:rPr>
          <w:sz w:val="20"/>
          <w:szCs w:val="20"/>
        </w:rPr>
        <w:t>Differing superscripts denote significant differences</w:t>
      </w:r>
      <w:r w:rsidR="00893AAF">
        <w:rPr>
          <w:sz w:val="20"/>
          <w:szCs w:val="20"/>
        </w:rPr>
        <w:t xml:space="preserve"> at </w:t>
      </w:r>
      <w:r w:rsidRPr="00893AAF">
        <w:rPr>
          <w:sz w:val="20"/>
          <w:szCs w:val="20"/>
        </w:rPr>
        <w:t>p &lt;.05.</w:t>
      </w:r>
      <w:r>
        <w:rPr>
          <w:sz w:val="20"/>
          <w:szCs w:val="20"/>
        </w:rPr>
        <w:t xml:space="preserve"> </w:t>
      </w:r>
    </w:p>
    <w:p w14:paraId="3D45EA23" w14:textId="77777777" w:rsidR="00B61CF2" w:rsidRDefault="00B61CF2" w:rsidP="00B61CF2">
      <w:pPr>
        <w:pStyle w:val="NormalWeb"/>
        <w:spacing w:before="0" w:beforeAutospacing="0" w:after="0" w:afterAutospacing="0" w:line="480" w:lineRule="auto"/>
        <w:rPr>
          <w:sz w:val="20"/>
          <w:szCs w:val="20"/>
        </w:rPr>
      </w:pPr>
      <w:r w:rsidRPr="00B155A3">
        <w:rPr>
          <w:sz w:val="20"/>
          <w:szCs w:val="20"/>
        </w:rPr>
        <w:t>*</w:t>
      </w:r>
      <w:r w:rsidRPr="00B155A3">
        <w:rPr>
          <w:i/>
          <w:sz w:val="20"/>
          <w:szCs w:val="20"/>
        </w:rPr>
        <w:t xml:space="preserve">p </w:t>
      </w:r>
      <w:r w:rsidRPr="00B155A3">
        <w:rPr>
          <w:sz w:val="20"/>
          <w:szCs w:val="20"/>
        </w:rPr>
        <w:t>&lt; .05, **</w:t>
      </w:r>
      <w:r w:rsidRPr="00B155A3">
        <w:rPr>
          <w:i/>
          <w:sz w:val="20"/>
          <w:szCs w:val="20"/>
        </w:rPr>
        <w:t xml:space="preserve">p </w:t>
      </w:r>
      <w:r w:rsidRPr="00B155A3">
        <w:rPr>
          <w:sz w:val="20"/>
          <w:szCs w:val="20"/>
        </w:rPr>
        <w:t>&lt; .01, ***</w:t>
      </w:r>
      <w:r w:rsidRPr="00B155A3">
        <w:rPr>
          <w:i/>
          <w:sz w:val="20"/>
          <w:szCs w:val="20"/>
        </w:rPr>
        <w:t xml:space="preserve">p </w:t>
      </w:r>
      <w:r w:rsidRPr="00B155A3">
        <w:rPr>
          <w:sz w:val="20"/>
          <w:szCs w:val="20"/>
        </w:rPr>
        <w:t>&lt; .001.</w:t>
      </w:r>
    </w:p>
    <w:p w14:paraId="41223E12" w14:textId="77777777" w:rsidR="00B61CF2" w:rsidRPr="00B155A3" w:rsidRDefault="00B61CF2" w:rsidP="005409CB">
      <w:pPr>
        <w:pStyle w:val="NormalWeb"/>
        <w:spacing w:before="0" w:beforeAutospacing="0" w:after="0" w:afterAutospacing="0" w:line="480" w:lineRule="auto"/>
        <w:rPr>
          <w:sz w:val="20"/>
          <w:szCs w:val="20"/>
        </w:rPr>
      </w:pPr>
    </w:p>
    <w:bookmarkEnd w:id="12"/>
    <w:p w14:paraId="1B677BD0" w14:textId="77777777" w:rsidR="005409CB" w:rsidRDefault="005409CB" w:rsidP="005409CB">
      <w:pPr>
        <w:rPr>
          <w:rFonts w:eastAsia="Times New Roman" w:cs="Times New Roman"/>
          <w:sz w:val="20"/>
          <w:szCs w:val="20"/>
        </w:rPr>
      </w:pPr>
      <w:r>
        <w:rPr>
          <w:sz w:val="20"/>
          <w:szCs w:val="20"/>
        </w:rPr>
        <w:br w:type="page"/>
      </w:r>
    </w:p>
    <w:p w14:paraId="6C059262" w14:textId="77777777" w:rsidR="005409CB" w:rsidRDefault="005409CB" w:rsidP="005409CB">
      <w:pPr>
        <w:pStyle w:val="NormalWeb"/>
        <w:spacing w:before="0" w:beforeAutospacing="0" w:after="0" w:afterAutospacing="0" w:line="480" w:lineRule="auto"/>
        <w:rPr>
          <w:sz w:val="20"/>
          <w:szCs w:val="20"/>
        </w:rPr>
        <w:sectPr w:rsidR="005409CB" w:rsidSect="005409CB">
          <w:pgSz w:w="12240" w:h="15840"/>
          <w:pgMar w:top="1440" w:right="1440" w:bottom="1440" w:left="1440" w:header="720" w:footer="720" w:gutter="0"/>
          <w:cols w:space="720"/>
          <w:titlePg/>
          <w:docGrid w:linePitch="360"/>
        </w:sectPr>
      </w:pPr>
    </w:p>
    <w:p w14:paraId="08FF5419" w14:textId="44C5BDEE" w:rsidR="005409CB" w:rsidRPr="002505A0" w:rsidRDefault="00063CF1" w:rsidP="002505A0">
      <w:pPr>
        <w:spacing w:after="0"/>
        <w:ind w:left="720" w:hanging="720"/>
        <w:rPr>
          <w:rFonts w:eastAsia="Times New Roman" w:cs="Times New Roman"/>
          <w:szCs w:val="24"/>
        </w:rPr>
      </w:pPr>
      <w:r w:rsidRPr="00063CF1">
        <w:rPr>
          <w:rFonts w:eastAsia="Times New Roman" w:cs="Times New Roman"/>
          <w:noProof/>
          <w:szCs w:val="24"/>
        </w:rPr>
        <w:lastRenderedPageBreak/>
        <mc:AlternateContent>
          <mc:Choice Requires="wps">
            <w:drawing>
              <wp:anchor distT="45720" distB="45720" distL="114300" distR="114300" simplePos="0" relativeHeight="251659264" behindDoc="0" locked="0" layoutInCell="1" allowOverlap="1" wp14:anchorId="7114395C" wp14:editId="21FE9413">
                <wp:simplePos x="0" y="0"/>
                <wp:positionH relativeFrom="page">
                  <wp:posOffset>7010400</wp:posOffset>
                </wp:positionH>
                <wp:positionV relativeFrom="paragraph">
                  <wp:posOffset>4219575</wp:posOffset>
                </wp:positionV>
                <wp:extent cx="3002280" cy="1720850"/>
                <wp:effectExtent l="0" t="0" r="762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2280" cy="1720850"/>
                        </a:xfrm>
                        <a:prstGeom prst="rect">
                          <a:avLst/>
                        </a:prstGeom>
                        <a:solidFill>
                          <a:srgbClr val="FFFFFF"/>
                        </a:solidFill>
                        <a:ln w="9525">
                          <a:noFill/>
                          <a:miter lim="800000"/>
                          <a:headEnd/>
                          <a:tailEnd/>
                        </a:ln>
                      </wps:spPr>
                      <wps:txbx>
                        <w:txbxContent>
                          <w:p w14:paraId="458F2D40" w14:textId="0136A131" w:rsidR="00F6367B" w:rsidRPr="00063CF1" w:rsidRDefault="00F6367B" w:rsidP="00063CF1">
                            <w:pPr>
                              <w:spacing w:line="240" w:lineRule="auto"/>
                              <w:ind w:firstLine="0"/>
                              <w:jc w:val="both"/>
                              <w:rPr>
                                <w:sz w:val="20"/>
                                <w:szCs w:val="20"/>
                              </w:rPr>
                            </w:pPr>
                            <w:r>
                              <w:rPr>
                                <w:i/>
                                <w:sz w:val="20"/>
                                <w:szCs w:val="20"/>
                              </w:rPr>
                              <w:t xml:space="preserve">Figure 1. </w:t>
                            </w:r>
                            <w:r>
                              <w:rPr>
                                <w:sz w:val="20"/>
                                <w:szCs w:val="20"/>
                              </w:rPr>
                              <w:t>Associations Between Parental Media Monitoring, Media Use, and Internalizing Problems</w:t>
                            </w:r>
                          </w:p>
                          <w:p w14:paraId="54878B13" w14:textId="77777777" w:rsidR="00F6367B" w:rsidRPr="00063CF1" w:rsidRDefault="00F6367B" w:rsidP="00063CF1">
                            <w:pPr>
                              <w:spacing w:line="240" w:lineRule="auto"/>
                              <w:ind w:firstLine="0"/>
                              <w:jc w:val="both"/>
                              <w:rPr>
                                <w:i/>
                                <w:sz w:val="16"/>
                                <w:szCs w:val="16"/>
                              </w:rPr>
                            </w:pPr>
                          </w:p>
                          <w:p w14:paraId="1F519AAF" w14:textId="3093A2F3" w:rsidR="00F6367B" w:rsidRPr="00063CF1" w:rsidRDefault="00F6367B" w:rsidP="00063CF1">
                            <w:pPr>
                              <w:spacing w:line="240" w:lineRule="auto"/>
                              <w:ind w:firstLine="0"/>
                              <w:jc w:val="both"/>
                              <w:rPr>
                                <w:sz w:val="16"/>
                                <w:szCs w:val="16"/>
                              </w:rPr>
                            </w:pPr>
                            <w:r w:rsidRPr="00063CF1">
                              <w:rPr>
                                <w:i/>
                                <w:sz w:val="16"/>
                                <w:szCs w:val="16"/>
                              </w:rPr>
                              <w:t xml:space="preserve">Note. </w:t>
                            </w:r>
                            <m:oMath>
                              <m:r>
                                <w:rPr>
                                  <w:rFonts w:ascii="Cambria Math" w:hAnsi="Cambria Math"/>
                                  <w:sz w:val="16"/>
                                  <w:szCs w:val="16"/>
                                </w:rPr>
                                <m:t>Χ</m:t>
                              </m:r>
                            </m:oMath>
                            <w:r w:rsidRPr="00063CF1">
                              <w:rPr>
                                <w:rFonts w:eastAsiaTheme="minorEastAsia"/>
                                <w:sz w:val="16"/>
                                <w:szCs w:val="16"/>
                                <w:vertAlign w:val="superscript"/>
                              </w:rPr>
                              <w:t>2</w:t>
                            </w:r>
                            <w:r w:rsidRPr="00063CF1">
                              <w:rPr>
                                <w:rFonts w:eastAsiaTheme="minorEastAsia"/>
                                <w:sz w:val="16"/>
                                <w:szCs w:val="16"/>
                              </w:rPr>
                              <w:t xml:space="preserve">(83) = 551.35, </w:t>
                            </w:r>
                            <w:r w:rsidRPr="00063CF1">
                              <w:rPr>
                                <w:rFonts w:eastAsiaTheme="minorEastAsia"/>
                                <w:i/>
                                <w:sz w:val="16"/>
                                <w:szCs w:val="16"/>
                              </w:rPr>
                              <w:t>p</w:t>
                            </w:r>
                            <w:r w:rsidRPr="00063CF1">
                              <w:rPr>
                                <w:rFonts w:eastAsiaTheme="minorEastAsia"/>
                                <w:sz w:val="16"/>
                                <w:szCs w:val="16"/>
                              </w:rPr>
                              <w:t xml:space="preserve"> &lt; .001, CFI = .942, RMSEA = .067</w:t>
                            </w:r>
                            <w:r>
                              <w:rPr>
                                <w:rFonts w:eastAsiaTheme="minorEastAsia"/>
                                <w:sz w:val="16"/>
                                <w:szCs w:val="16"/>
                              </w:rPr>
                              <w:t xml:space="preserve">. </w:t>
                            </w:r>
                            <w:r w:rsidRPr="00063CF1">
                              <w:rPr>
                                <w:sz w:val="16"/>
                                <w:szCs w:val="16"/>
                              </w:rPr>
                              <w:t xml:space="preserve">Only significant standardized paths are shown, dashed lines indicate paths that were left free to vary by adolescent sex. Boys values are before the slash, girls values are after. Direct paths from media monitoring to internalizing problems are not included in figure, but are in the text. Error terms on endogenous variables are omitted for parsimony. </w:t>
                            </w:r>
                          </w:p>
                          <w:p w14:paraId="39388E55" w14:textId="3439EF7E" w:rsidR="00F6367B" w:rsidRPr="00063CF1" w:rsidRDefault="00F6367B" w:rsidP="00063CF1">
                            <w:pPr>
                              <w:spacing w:line="240" w:lineRule="auto"/>
                              <w:ind w:firstLine="0"/>
                              <w:jc w:val="both"/>
                              <w:rPr>
                                <w:sz w:val="16"/>
                                <w:szCs w:val="16"/>
                              </w:rPr>
                            </w:pPr>
                            <w:r w:rsidRPr="00063CF1">
                              <w:rPr>
                                <w:sz w:val="16"/>
                                <w:szCs w:val="16"/>
                              </w:rPr>
                              <w:t>*</w:t>
                            </w:r>
                            <w:r w:rsidRPr="00063CF1">
                              <w:rPr>
                                <w:i/>
                                <w:sz w:val="16"/>
                                <w:szCs w:val="16"/>
                              </w:rPr>
                              <w:t xml:space="preserve">p </w:t>
                            </w:r>
                            <w:r w:rsidRPr="00063CF1">
                              <w:rPr>
                                <w:sz w:val="16"/>
                                <w:szCs w:val="16"/>
                              </w:rPr>
                              <w:t>&lt; .05, **</w:t>
                            </w:r>
                            <w:r w:rsidRPr="00063CF1">
                              <w:rPr>
                                <w:i/>
                                <w:sz w:val="16"/>
                                <w:szCs w:val="16"/>
                              </w:rPr>
                              <w:t xml:space="preserve">p </w:t>
                            </w:r>
                            <w:r w:rsidRPr="00063CF1">
                              <w:rPr>
                                <w:sz w:val="16"/>
                                <w:szCs w:val="16"/>
                              </w:rPr>
                              <w:t>&lt; .01, ***</w:t>
                            </w:r>
                            <w:r w:rsidRPr="00063CF1">
                              <w:rPr>
                                <w:i/>
                                <w:sz w:val="16"/>
                                <w:szCs w:val="16"/>
                              </w:rPr>
                              <w:t xml:space="preserve">p </w:t>
                            </w:r>
                            <w:r w:rsidRPr="00063CF1">
                              <w:rPr>
                                <w:sz w:val="16"/>
                                <w:szCs w:val="16"/>
                              </w:rPr>
                              <w:t>&lt;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114395C" id="_x0000_t202" coordsize="21600,21600" o:spt="202" path="m,l,21600r21600,l21600,xe">
                <v:stroke joinstyle="miter"/>
                <v:path gradientshapeok="t" o:connecttype="rect"/>
              </v:shapetype>
              <v:shape id="Text Box 2" o:spid="_x0000_s1026" type="#_x0000_t202" style="position:absolute;left:0;text-align:left;margin-left:552pt;margin-top:332.25pt;width:236.4pt;height:13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" stroked="f">
                <v:textbox>
                  <w:txbxContent>
                    <w:p w14:paraId="458F2D40" w14:textId="0136A131" w:rsidR="00F6367B" w:rsidRPr="00063CF1" w:rsidRDefault="00F6367B" w:rsidP="00063CF1">
                      <w:pPr>
                        <w:spacing w:line="240" w:lineRule="auto"/>
                        <w:ind w:firstLine="0"/>
                        <w:jc w:val="both"/>
                        <w:rPr>
                          <w:sz w:val="20"/>
                          <w:szCs w:val="20"/>
                        </w:rPr>
                      </w:pPr>
                      <w:r>
                        <w:rPr>
                          <w:i/>
                          <w:sz w:val="20"/>
                          <w:szCs w:val="20"/>
                        </w:rPr>
                        <w:t xml:space="preserve">Figure 1. </w:t>
                      </w:r>
                      <w:r>
                        <w:rPr>
                          <w:sz w:val="20"/>
                          <w:szCs w:val="20"/>
                        </w:rPr>
                        <w:t>Associations Between Parental Media Monitoring, Media Use, and Internalizing Problems</w:t>
                      </w:r>
                    </w:p>
                    <w:p w14:paraId="54878B13" w14:textId="77777777" w:rsidR="00F6367B" w:rsidRPr="00063CF1" w:rsidRDefault="00F6367B" w:rsidP="00063CF1">
                      <w:pPr>
                        <w:spacing w:line="240" w:lineRule="auto"/>
                        <w:ind w:firstLine="0"/>
                        <w:jc w:val="both"/>
                        <w:rPr>
                          <w:i/>
                          <w:sz w:val="16"/>
                          <w:szCs w:val="16"/>
                        </w:rPr>
                      </w:pPr>
                    </w:p>
                    <w:p w14:paraId="1F519AAF" w14:textId="3093A2F3" w:rsidR="00F6367B" w:rsidRPr="00063CF1" w:rsidRDefault="00F6367B" w:rsidP="00063CF1">
                      <w:pPr>
                        <w:spacing w:line="240" w:lineRule="auto"/>
                        <w:ind w:firstLine="0"/>
                        <w:jc w:val="both"/>
                        <w:rPr>
                          <w:sz w:val="16"/>
                          <w:szCs w:val="16"/>
                        </w:rPr>
                      </w:pPr>
                      <w:r w:rsidRPr="00063CF1">
                        <w:rPr>
                          <w:i/>
                          <w:sz w:val="16"/>
                          <w:szCs w:val="16"/>
                        </w:rPr>
                        <w:t xml:space="preserve">Note. </w:t>
                      </w:r>
                      <m:oMath>
                        <m:r>
                          <w:rPr>
                            <w:rFonts w:ascii="Cambria Math" w:hAnsi="Cambria Math"/>
                            <w:sz w:val="16"/>
                            <w:szCs w:val="16"/>
                          </w:rPr>
                          <m:t>Χ</m:t>
                        </m:r>
                      </m:oMath>
                      <w:r w:rsidRPr="00063CF1">
                        <w:rPr>
                          <w:rFonts w:eastAsiaTheme="minorEastAsia"/>
                          <w:sz w:val="16"/>
                          <w:szCs w:val="16"/>
                          <w:vertAlign w:val="superscript"/>
                        </w:rPr>
                        <w:t>2</w:t>
                      </w:r>
                      <w:r w:rsidRPr="00063CF1">
                        <w:rPr>
                          <w:rFonts w:eastAsiaTheme="minorEastAsia"/>
                          <w:sz w:val="16"/>
                          <w:szCs w:val="16"/>
                        </w:rPr>
                        <w:t xml:space="preserve">(83) = 551.35, </w:t>
                      </w:r>
                      <w:r w:rsidRPr="00063CF1">
                        <w:rPr>
                          <w:rFonts w:eastAsiaTheme="minorEastAsia"/>
                          <w:i/>
                          <w:sz w:val="16"/>
                          <w:szCs w:val="16"/>
                        </w:rPr>
                        <w:t>p</w:t>
                      </w:r>
                      <w:r w:rsidRPr="00063CF1">
                        <w:rPr>
                          <w:rFonts w:eastAsiaTheme="minorEastAsia"/>
                          <w:sz w:val="16"/>
                          <w:szCs w:val="16"/>
                        </w:rPr>
                        <w:t xml:space="preserve"> &lt; .001, CFI = .942, RMSEA = .067</w:t>
                      </w:r>
                      <w:r>
                        <w:rPr>
                          <w:rFonts w:eastAsiaTheme="minorEastAsia"/>
                          <w:sz w:val="16"/>
                          <w:szCs w:val="16"/>
                        </w:rPr>
                        <w:t xml:space="preserve">. </w:t>
                      </w:r>
                      <w:r w:rsidRPr="00063CF1">
                        <w:rPr>
                          <w:sz w:val="16"/>
                          <w:szCs w:val="16"/>
                        </w:rPr>
                        <w:t xml:space="preserve">Only significant standardized paths are shown, dashed lines indicate paths that were left free to vary by adolescent sex. Boys values are before the slash, girls values are after. Direct paths from media monitoring to internalizing problems are not included in figure, but are in the text. Error terms on endogenous variables are omitted for parsimony. </w:t>
                      </w:r>
                    </w:p>
                    <w:p w14:paraId="39388E55" w14:textId="3439EF7E" w:rsidR="00F6367B" w:rsidRPr="00063CF1" w:rsidRDefault="00F6367B" w:rsidP="00063CF1">
                      <w:pPr>
                        <w:spacing w:line="240" w:lineRule="auto"/>
                        <w:ind w:firstLine="0"/>
                        <w:jc w:val="both"/>
                        <w:rPr>
                          <w:sz w:val="16"/>
                          <w:szCs w:val="16"/>
                        </w:rPr>
                      </w:pPr>
                      <w:r w:rsidRPr="00063CF1">
                        <w:rPr>
                          <w:sz w:val="16"/>
                          <w:szCs w:val="16"/>
                        </w:rPr>
                        <w:t>*</w:t>
                      </w:r>
                      <w:r w:rsidRPr="00063CF1">
                        <w:rPr>
                          <w:i/>
                          <w:sz w:val="16"/>
                          <w:szCs w:val="16"/>
                        </w:rPr>
                        <w:t xml:space="preserve">p </w:t>
                      </w:r>
                      <w:r w:rsidRPr="00063CF1">
                        <w:rPr>
                          <w:sz w:val="16"/>
                          <w:szCs w:val="16"/>
                        </w:rPr>
                        <w:t>&lt; .05, **</w:t>
                      </w:r>
                      <w:r w:rsidRPr="00063CF1">
                        <w:rPr>
                          <w:i/>
                          <w:sz w:val="16"/>
                          <w:szCs w:val="16"/>
                        </w:rPr>
                        <w:t xml:space="preserve">p </w:t>
                      </w:r>
                      <w:r w:rsidRPr="00063CF1">
                        <w:rPr>
                          <w:sz w:val="16"/>
                          <w:szCs w:val="16"/>
                        </w:rPr>
                        <w:t>&lt; .01, ***</w:t>
                      </w:r>
                      <w:r w:rsidRPr="00063CF1">
                        <w:rPr>
                          <w:i/>
                          <w:sz w:val="16"/>
                          <w:szCs w:val="16"/>
                        </w:rPr>
                        <w:t xml:space="preserve">p </w:t>
                      </w:r>
                      <w:r w:rsidRPr="00063CF1">
                        <w:rPr>
                          <w:sz w:val="16"/>
                          <w:szCs w:val="16"/>
                        </w:rPr>
                        <w:t>&lt; .001</w:t>
                      </w:r>
                    </w:p>
                  </w:txbxContent>
                </v:textbox>
                <w10:wrap type="square" anchorx="page"/>
              </v:shape>
            </w:pict>
          </mc:Fallback>
        </mc:AlternateContent>
      </w:r>
      <w:r w:rsidR="00A0328E">
        <w:rPr>
          <w:noProof/>
        </w:rPr>
        <w:drawing>
          <wp:inline distT="0" distB="0" distL="0" distR="0" wp14:anchorId="2269DCFF" wp14:editId="6E127B42">
            <wp:extent cx="8439985" cy="6273800"/>
            <wp:effectExtent l="0" t="0" r="0" b="0"/>
            <wp:docPr id="3" name="Picture 3" descr="https://documents.lucidchart.com/documents/90cc661b-2948-4c83-84aa-41fe0c9adbf0/pages/0_0?a=1619&amp;x=-168&amp;y=-25&amp;w=1936&amp;h=1439&amp;store=1&amp;accept=image%2F*&amp;auth=LCA%20167a767987a358c1410ab28a3440ea4dcc9916ac-ts%3D1545234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ments.lucidchart.com/documents/90cc661b-2948-4c83-84aa-41fe0c9adbf0/pages/0_0?a=1619&amp;x=-168&amp;y=-25&amp;w=1936&amp;h=1439&amp;store=1&amp;accept=image%2F*&amp;auth=LCA%20167a767987a358c1410ab28a3440ea4dcc9916ac-ts%3D154523465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446163" cy="6278392"/>
                    </a:xfrm>
                    <a:prstGeom prst="rect">
                      <a:avLst/>
                    </a:prstGeom>
                    <a:noFill/>
                    <a:ln>
                      <a:noFill/>
                    </a:ln>
                  </pic:spPr>
                </pic:pic>
              </a:graphicData>
            </a:graphic>
          </wp:inline>
        </w:drawing>
      </w:r>
    </w:p>
    <w:sectPr w:rsidR="005409CB" w:rsidRPr="002505A0" w:rsidSect="00063CF1">
      <w:headerReference w:type="default" r:id="rId25"/>
      <w:headerReference w:type="first" r:id="rId26"/>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35FE4" w14:textId="77777777" w:rsidR="002D61F7" w:rsidRDefault="002D61F7" w:rsidP="00120147">
      <w:pPr>
        <w:spacing w:after="0" w:line="240" w:lineRule="auto"/>
      </w:pPr>
      <w:r>
        <w:separator/>
      </w:r>
    </w:p>
  </w:endnote>
  <w:endnote w:type="continuationSeparator" w:id="0">
    <w:p w14:paraId="2FD34F29" w14:textId="77777777" w:rsidR="002D61F7" w:rsidRDefault="002D61F7" w:rsidP="00120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4A3310" w14:textId="77777777" w:rsidR="002D61F7" w:rsidRDefault="002D61F7" w:rsidP="00120147">
      <w:pPr>
        <w:spacing w:after="0" w:line="240" w:lineRule="auto"/>
      </w:pPr>
      <w:r>
        <w:separator/>
      </w:r>
    </w:p>
  </w:footnote>
  <w:footnote w:type="continuationSeparator" w:id="0">
    <w:p w14:paraId="0070103C" w14:textId="77777777" w:rsidR="002D61F7" w:rsidRDefault="002D61F7" w:rsidP="00120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D4C6B" w14:textId="2B86E6F1" w:rsidR="00F6367B" w:rsidRDefault="00F6367B" w:rsidP="00210A62">
    <w:pPr>
      <w:pStyle w:val="Header"/>
      <w:ind w:firstLine="0"/>
    </w:pPr>
    <w:r>
      <w:t xml:space="preserve">Running head: MEDIA MONITORING AND INTERNALIZING PROBLEMS                    </w:t>
    </w:r>
    <w:r>
      <w:fldChar w:fldCharType="begin"/>
    </w:r>
    <w:r>
      <w:instrText xml:space="preserve"> PAGE   \* MERGEFORMAT </w:instrText>
    </w:r>
    <w:r>
      <w:fldChar w:fldCharType="separate"/>
    </w:r>
    <w:r>
      <w:rPr>
        <w:noProof/>
      </w:rPr>
      <w:t>21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A9DEC" w14:textId="1AE1D988" w:rsidR="00F6367B" w:rsidRDefault="00F6367B" w:rsidP="005409CB">
    <w:pPr>
      <w:pStyle w:val="Header"/>
      <w:jc w:val="both"/>
    </w:pPr>
    <w:r>
      <w:t xml:space="preserve">Running head: MEDIA MONITORING AND INTERNALIZING                                 </w:t>
    </w:r>
    <w:r>
      <w:fldChar w:fldCharType="begin"/>
    </w:r>
    <w:r>
      <w:instrText xml:space="preserve"> PAGE   \* MERGEFORMAT </w:instrText>
    </w:r>
    <w:r>
      <w:fldChar w:fldCharType="separate"/>
    </w:r>
    <w:r>
      <w:rPr>
        <w:noProof/>
      </w:rPr>
      <w:t>37</w:t>
    </w:r>
    <w:r>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1038E6" w14:textId="039046F2" w:rsidR="00F6367B" w:rsidRDefault="00F6367B">
    <w:pPr>
      <w:pStyle w:val="Header"/>
      <w:jc w:val="right"/>
    </w:pPr>
    <w:r>
      <w:t>MEDIA AND INTERNALIZING SYMPTOMS</w:t>
    </w:r>
    <w:r>
      <w:tab/>
    </w:r>
    <w:sdt>
      <w:sdtPr>
        <w:id w:val="102159656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25</w:t>
        </w:r>
        <w:r>
          <w:rPr>
            <w:noProof/>
          </w:rPr>
          <w:fldChar w:fldCharType="end"/>
        </w:r>
      </w:sdtContent>
    </w:sdt>
  </w:p>
  <w:p w14:paraId="71638A4C" w14:textId="77777777" w:rsidR="00F6367B" w:rsidRDefault="00F6367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5975A1" w14:textId="6E81BC9B" w:rsidR="00F6367B" w:rsidRDefault="00F6367B" w:rsidP="003F3FFA">
    <w:pPr>
      <w:pStyle w:val="Header"/>
      <w:ind w:firstLine="0"/>
    </w:pPr>
    <w:r>
      <w:t>Running head: MEDIA AND INTERNALIZING SYMPTOMS</w:t>
    </w:r>
    <w:r>
      <w:tab/>
    </w:r>
    <w:sdt>
      <w:sdtPr>
        <w:id w:val="20710768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39</w:t>
        </w:r>
        <w:r>
          <w:rPr>
            <w:noProof/>
          </w:rPr>
          <w:fldChar w:fldCharType="end"/>
        </w:r>
      </w:sdtContent>
    </w:sdt>
  </w:p>
  <w:p w14:paraId="6B024E4B" w14:textId="77777777" w:rsidR="00F6367B" w:rsidRPr="00120147" w:rsidRDefault="00F6367B" w:rsidP="0012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57A5A"/>
    <w:multiLevelType w:val="hybridMultilevel"/>
    <w:tmpl w:val="463CF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6B0"/>
    <w:multiLevelType w:val="hybridMultilevel"/>
    <w:tmpl w:val="253E14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7BB0D78"/>
    <w:multiLevelType w:val="hybridMultilevel"/>
    <w:tmpl w:val="E72C3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yan McLean">
    <w15:presenceInfo w15:providerId="Windows Live" w15:userId="871144fd5cbe27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147"/>
    <w:rsid w:val="0000343B"/>
    <w:rsid w:val="0000487B"/>
    <w:rsid w:val="00006677"/>
    <w:rsid w:val="00014576"/>
    <w:rsid w:val="000177E0"/>
    <w:rsid w:val="00023D65"/>
    <w:rsid w:val="0002430D"/>
    <w:rsid w:val="000243C8"/>
    <w:rsid w:val="00027500"/>
    <w:rsid w:val="00040610"/>
    <w:rsid w:val="00044216"/>
    <w:rsid w:val="00063995"/>
    <w:rsid w:val="00063CF1"/>
    <w:rsid w:val="000671D6"/>
    <w:rsid w:val="000714EA"/>
    <w:rsid w:val="00080BA2"/>
    <w:rsid w:val="00081034"/>
    <w:rsid w:val="000874BF"/>
    <w:rsid w:val="00090522"/>
    <w:rsid w:val="00090688"/>
    <w:rsid w:val="000A3313"/>
    <w:rsid w:val="000A669D"/>
    <w:rsid w:val="000D3232"/>
    <w:rsid w:val="000D66C5"/>
    <w:rsid w:val="000E0C04"/>
    <w:rsid w:val="000F10F5"/>
    <w:rsid w:val="00104F66"/>
    <w:rsid w:val="00115090"/>
    <w:rsid w:val="00120147"/>
    <w:rsid w:val="00120407"/>
    <w:rsid w:val="00125E23"/>
    <w:rsid w:val="00134489"/>
    <w:rsid w:val="0013781C"/>
    <w:rsid w:val="0014297F"/>
    <w:rsid w:val="00146197"/>
    <w:rsid w:val="00152B97"/>
    <w:rsid w:val="001570A6"/>
    <w:rsid w:val="00162FF6"/>
    <w:rsid w:val="0016797F"/>
    <w:rsid w:val="00170969"/>
    <w:rsid w:val="0018123D"/>
    <w:rsid w:val="001876B7"/>
    <w:rsid w:val="00190569"/>
    <w:rsid w:val="00191D0F"/>
    <w:rsid w:val="00192EDA"/>
    <w:rsid w:val="001A0E03"/>
    <w:rsid w:val="001A7C4B"/>
    <w:rsid w:val="001B1F88"/>
    <w:rsid w:val="001B5B4C"/>
    <w:rsid w:val="001C68D6"/>
    <w:rsid w:val="001D6827"/>
    <w:rsid w:val="001D7641"/>
    <w:rsid w:val="001D7BE2"/>
    <w:rsid w:val="001F2DDF"/>
    <w:rsid w:val="001F34FC"/>
    <w:rsid w:val="001F6FC6"/>
    <w:rsid w:val="002010F9"/>
    <w:rsid w:val="00206679"/>
    <w:rsid w:val="00210A62"/>
    <w:rsid w:val="00217961"/>
    <w:rsid w:val="00232ECC"/>
    <w:rsid w:val="002348E2"/>
    <w:rsid w:val="002418E0"/>
    <w:rsid w:val="002438E2"/>
    <w:rsid w:val="00244C28"/>
    <w:rsid w:val="002505A0"/>
    <w:rsid w:val="00254928"/>
    <w:rsid w:val="00257F2D"/>
    <w:rsid w:val="00263B03"/>
    <w:rsid w:val="0027461A"/>
    <w:rsid w:val="00275A83"/>
    <w:rsid w:val="002845BB"/>
    <w:rsid w:val="0028493F"/>
    <w:rsid w:val="002904D3"/>
    <w:rsid w:val="0029114B"/>
    <w:rsid w:val="002938C5"/>
    <w:rsid w:val="002A2D87"/>
    <w:rsid w:val="002A4273"/>
    <w:rsid w:val="002C0268"/>
    <w:rsid w:val="002D61F7"/>
    <w:rsid w:val="002E5CDD"/>
    <w:rsid w:val="002F3164"/>
    <w:rsid w:val="002F3D69"/>
    <w:rsid w:val="002F4048"/>
    <w:rsid w:val="00304A18"/>
    <w:rsid w:val="003153D7"/>
    <w:rsid w:val="00342FDF"/>
    <w:rsid w:val="00363B6B"/>
    <w:rsid w:val="00372197"/>
    <w:rsid w:val="003868D5"/>
    <w:rsid w:val="003A371E"/>
    <w:rsid w:val="003A66D3"/>
    <w:rsid w:val="003B2DE6"/>
    <w:rsid w:val="003E3099"/>
    <w:rsid w:val="003F2341"/>
    <w:rsid w:val="003F3FFA"/>
    <w:rsid w:val="00406555"/>
    <w:rsid w:val="00410F05"/>
    <w:rsid w:val="00420385"/>
    <w:rsid w:val="00424462"/>
    <w:rsid w:val="00424FDB"/>
    <w:rsid w:val="0042587D"/>
    <w:rsid w:val="00426385"/>
    <w:rsid w:val="004726D7"/>
    <w:rsid w:val="00475B5E"/>
    <w:rsid w:val="0048093F"/>
    <w:rsid w:val="00495B10"/>
    <w:rsid w:val="00496218"/>
    <w:rsid w:val="004A281A"/>
    <w:rsid w:val="004A4CEE"/>
    <w:rsid w:val="004C5DB2"/>
    <w:rsid w:val="004C7E39"/>
    <w:rsid w:val="004D6CFC"/>
    <w:rsid w:val="004D7737"/>
    <w:rsid w:val="004E1870"/>
    <w:rsid w:val="004F1B2B"/>
    <w:rsid w:val="004F421F"/>
    <w:rsid w:val="0050269E"/>
    <w:rsid w:val="00503434"/>
    <w:rsid w:val="005059B0"/>
    <w:rsid w:val="00513E83"/>
    <w:rsid w:val="00514864"/>
    <w:rsid w:val="005320B6"/>
    <w:rsid w:val="0053304F"/>
    <w:rsid w:val="0053375A"/>
    <w:rsid w:val="00534DF3"/>
    <w:rsid w:val="005409CB"/>
    <w:rsid w:val="00571CBF"/>
    <w:rsid w:val="00580F3E"/>
    <w:rsid w:val="00582FD0"/>
    <w:rsid w:val="00583D32"/>
    <w:rsid w:val="00583EEF"/>
    <w:rsid w:val="0059604E"/>
    <w:rsid w:val="005A3F5F"/>
    <w:rsid w:val="005A4E04"/>
    <w:rsid w:val="005B1FC4"/>
    <w:rsid w:val="005D2717"/>
    <w:rsid w:val="005D5772"/>
    <w:rsid w:val="005E2520"/>
    <w:rsid w:val="005E3C2F"/>
    <w:rsid w:val="005E6C2B"/>
    <w:rsid w:val="005F78F3"/>
    <w:rsid w:val="006027DD"/>
    <w:rsid w:val="0062391B"/>
    <w:rsid w:val="0063497B"/>
    <w:rsid w:val="006352F6"/>
    <w:rsid w:val="00642170"/>
    <w:rsid w:val="00643D9C"/>
    <w:rsid w:val="00651125"/>
    <w:rsid w:val="00652C58"/>
    <w:rsid w:val="0065678A"/>
    <w:rsid w:val="00656BCF"/>
    <w:rsid w:val="00660653"/>
    <w:rsid w:val="00662484"/>
    <w:rsid w:val="0066417A"/>
    <w:rsid w:val="00665A85"/>
    <w:rsid w:val="00673AAF"/>
    <w:rsid w:val="0068750C"/>
    <w:rsid w:val="00690262"/>
    <w:rsid w:val="006A3402"/>
    <w:rsid w:val="006B52A0"/>
    <w:rsid w:val="006B62E8"/>
    <w:rsid w:val="006E2BE2"/>
    <w:rsid w:val="006E6426"/>
    <w:rsid w:val="006F5299"/>
    <w:rsid w:val="006F5BB5"/>
    <w:rsid w:val="00702013"/>
    <w:rsid w:val="0070763B"/>
    <w:rsid w:val="00715843"/>
    <w:rsid w:val="00727931"/>
    <w:rsid w:val="00744B71"/>
    <w:rsid w:val="007535A6"/>
    <w:rsid w:val="0075573F"/>
    <w:rsid w:val="007656C5"/>
    <w:rsid w:val="00772789"/>
    <w:rsid w:val="00786A6C"/>
    <w:rsid w:val="00794B68"/>
    <w:rsid w:val="007A5798"/>
    <w:rsid w:val="007B0ADF"/>
    <w:rsid w:val="007B0E8A"/>
    <w:rsid w:val="007E0C07"/>
    <w:rsid w:val="007F673B"/>
    <w:rsid w:val="00836039"/>
    <w:rsid w:val="00843636"/>
    <w:rsid w:val="00846D75"/>
    <w:rsid w:val="00856D1C"/>
    <w:rsid w:val="00872856"/>
    <w:rsid w:val="00877F2E"/>
    <w:rsid w:val="0088249A"/>
    <w:rsid w:val="0088292E"/>
    <w:rsid w:val="00882EFD"/>
    <w:rsid w:val="0088632F"/>
    <w:rsid w:val="00893AAF"/>
    <w:rsid w:val="00894ABA"/>
    <w:rsid w:val="00895FBF"/>
    <w:rsid w:val="008B589F"/>
    <w:rsid w:val="008B6655"/>
    <w:rsid w:val="008C7E7A"/>
    <w:rsid w:val="008D0378"/>
    <w:rsid w:val="008D7293"/>
    <w:rsid w:val="008E2639"/>
    <w:rsid w:val="008E28DD"/>
    <w:rsid w:val="008F4348"/>
    <w:rsid w:val="008F749B"/>
    <w:rsid w:val="008F77E6"/>
    <w:rsid w:val="00901677"/>
    <w:rsid w:val="00902991"/>
    <w:rsid w:val="00906FBE"/>
    <w:rsid w:val="00914798"/>
    <w:rsid w:val="00921234"/>
    <w:rsid w:val="0092271A"/>
    <w:rsid w:val="0092531B"/>
    <w:rsid w:val="00926C50"/>
    <w:rsid w:val="00927ECF"/>
    <w:rsid w:val="00932801"/>
    <w:rsid w:val="00935AA3"/>
    <w:rsid w:val="00943934"/>
    <w:rsid w:val="0095450A"/>
    <w:rsid w:val="00965E06"/>
    <w:rsid w:val="0098770C"/>
    <w:rsid w:val="00987F4E"/>
    <w:rsid w:val="00997E2C"/>
    <w:rsid w:val="009C1B7B"/>
    <w:rsid w:val="009D2CAE"/>
    <w:rsid w:val="009D773D"/>
    <w:rsid w:val="009E1817"/>
    <w:rsid w:val="009E58AF"/>
    <w:rsid w:val="009F1939"/>
    <w:rsid w:val="00A0328E"/>
    <w:rsid w:val="00A16692"/>
    <w:rsid w:val="00A2292F"/>
    <w:rsid w:val="00A26965"/>
    <w:rsid w:val="00A33CBE"/>
    <w:rsid w:val="00A36FAC"/>
    <w:rsid w:val="00A52518"/>
    <w:rsid w:val="00A52AC6"/>
    <w:rsid w:val="00A648DE"/>
    <w:rsid w:val="00A70C3D"/>
    <w:rsid w:val="00A777D2"/>
    <w:rsid w:val="00A92119"/>
    <w:rsid w:val="00A95748"/>
    <w:rsid w:val="00AA0526"/>
    <w:rsid w:val="00AA1B44"/>
    <w:rsid w:val="00AA718A"/>
    <w:rsid w:val="00AC3A7C"/>
    <w:rsid w:val="00AC4D8F"/>
    <w:rsid w:val="00AD10C3"/>
    <w:rsid w:val="00AE62E7"/>
    <w:rsid w:val="00B56E34"/>
    <w:rsid w:val="00B61CF2"/>
    <w:rsid w:val="00B664C9"/>
    <w:rsid w:val="00B878F5"/>
    <w:rsid w:val="00B93B17"/>
    <w:rsid w:val="00B97B81"/>
    <w:rsid w:val="00BD0D80"/>
    <w:rsid w:val="00BD2B80"/>
    <w:rsid w:val="00BD2BAE"/>
    <w:rsid w:val="00BD46AD"/>
    <w:rsid w:val="00BD7512"/>
    <w:rsid w:val="00C33BFA"/>
    <w:rsid w:val="00C4017C"/>
    <w:rsid w:val="00C51C0F"/>
    <w:rsid w:val="00C651F2"/>
    <w:rsid w:val="00C65CD5"/>
    <w:rsid w:val="00C67C93"/>
    <w:rsid w:val="00C746AB"/>
    <w:rsid w:val="00C91553"/>
    <w:rsid w:val="00CB1E66"/>
    <w:rsid w:val="00CB56A6"/>
    <w:rsid w:val="00CD6082"/>
    <w:rsid w:val="00CE3430"/>
    <w:rsid w:val="00CF072E"/>
    <w:rsid w:val="00CF45DA"/>
    <w:rsid w:val="00D07314"/>
    <w:rsid w:val="00D11A61"/>
    <w:rsid w:val="00D160D1"/>
    <w:rsid w:val="00D20EA3"/>
    <w:rsid w:val="00D24549"/>
    <w:rsid w:val="00D27495"/>
    <w:rsid w:val="00D304BE"/>
    <w:rsid w:val="00D311B2"/>
    <w:rsid w:val="00D32CFA"/>
    <w:rsid w:val="00D4274A"/>
    <w:rsid w:val="00D42B4B"/>
    <w:rsid w:val="00D51C03"/>
    <w:rsid w:val="00D52A3D"/>
    <w:rsid w:val="00D56A4C"/>
    <w:rsid w:val="00D72B36"/>
    <w:rsid w:val="00D7327E"/>
    <w:rsid w:val="00D85E58"/>
    <w:rsid w:val="00D95607"/>
    <w:rsid w:val="00DB063E"/>
    <w:rsid w:val="00DB1B17"/>
    <w:rsid w:val="00DB5A6F"/>
    <w:rsid w:val="00DD0BE8"/>
    <w:rsid w:val="00DE58AA"/>
    <w:rsid w:val="00DE69B3"/>
    <w:rsid w:val="00DE6AB0"/>
    <w:rsid w:val="00DF21C1"/>
    <w:rsid w:val="00DF3DAF"/>
    <w:rsid w:val="00DF76AE"/>
    <w:rsid w:val="00E04A8E"/>
    <w:rsid w:val="00E244A4"/>
    <w:rsid w:val="00E33B89"/>
    <w:rsid w:val="00E368D0"/>
    <w:rsid w:val="00E444A4"/>
    <w:rsid w:val="00E50CC3"/>
    <w:rsid w:val="00E51575"/>
    <w:rsid w:val="00E66CC4"/>
    <w:rsid w:val="00E929A7"/>
    <w:rsid w:val="00E96E18"/>
    <w:rsid w:val="00EA0DF0"/>
    <w:rsid w:val="00EA6C0A"/>
    <w:rsid w:val="00EB5ED8"/>
    <w:rsid w:val="00EB7277"/>
    <w:rsid w:val="00EC4ABC"/>
    <w:rsid w:val="00ED48FE"/>
    <w:rsid w:val="00ED4CF9"/>
    <w:rsid w:val="00EE0F99"/>
    <w:rsid w:val="00EE42D7"/>
    <w:rsid w:val="00EE485D"/>
    <w:rsid w:val="00EF1226"/>
    <w:rsid w:val="00EF158B"/>
    <w:rsid w:val="00F028A2"/>
    <w:rsid w:val="00F0396A"/>
    <w:rsid w:val="00F12CA8"/>
    <w:rsid w:val="00F46352"/>
    <w:rsid w:val="00F54C07"/>
    <w:rsid w:val="00F54F86"/>
    <w:rsid w:val="00F6367B"/>
    <w:rsid w:val="00F748F7"/>
    <w:rsid w:val="00F8227E"/>
    <w:rsid w:val="00F94B65"/>
    <w:rsid w:val="00FA0C57"/>
    <w:rsid w:val="00FB4D6D"/>
    <w:rsid w:val="00FD1E15"/>
    <w:rsid w:val="00FD41B0"/>
    <w:rsid w:val="00FD5975"/>
    <w:rsid w:val="00FD75A9"/>
    <w:rsid w:val="00FF5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53AA0"/>
  <w15:chartTrackingRefBased/>
  <w15:docId w15:val="{6E90209A-ED5E-46D8-B644-64E3081F6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0147"/>
    <w:pPr>
      <w:ind w:left="720"/>
      <w:contextualSpacing/>
    </w:pPr>
  </w:style>
  <w:style w:type="paragraph" w:styleId="Header">
    <w:name w:val="header"/>
    <w:basedOn w:val="Normal"/>
    <w:link w:val="HeaderChar"/>
    <w:uiPriority w:val="99"/>
    <w:unhideWhenUsed/>
    <w:rsid w:val="00120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147"/>
  </w:style>
  <w:style w:type="paragraph" w:styleId="Footer">
    <w:name w:val="footer"/>
    <w:basedOn w:val="Normal"/>
    <w:link w:val="FooterChar"/>
    <w:uiPriority w:val="99"/>
    <w:unhideWhenUsed/>
    <w:rsid w:val="00120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147"/>
  </w:style>
  <w:style w:type="character" w:styleId="CommentReference">
    <w:name w:val="annotation reference"/>
    <w:basedOn w:val="DefaultParagraphFont"/>
    <w:uiPriority w:val="99"/>
    <w:semiHidden/>
    <w:unhideWhenUsed/>
    <w:rsid w:val="00DE58AA"/>
    <w:rPr>
      <w:sz w:val="16"/>
      <w:szCs w:val="16"/>
    </w:rPr>
  </w:style>
  <w:style w:type="paragraph" w:styleId="CommentText">
    <w:name w:val="annotation text"/>
    <w:basedOn w:val="Normal"/>
    <w:link w:val="CommentTextChar"/>
    <w:uiPriority w:val="99"/>
    <w:semiHidden/>
    <w:unhideWhenUsed/>
    <w:rsid w:val="00DE58AA"/>
    <w:pPr>
      <w:spacing w:line="240" w:lineRule="auto"/>
      <w:ind w:firstLine="0"/>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DE58AA"/>
    <w:rPr>
      <w:rFonts w:asciiTheme="minorHAnsi" w:hAnsiTheme="minorHAnsi"/>
      <w:sz w:val="20"/>
      <w:szCs w:val="20"/>
    </w:rPr>
  </w:style>
  <w:style w:type="paragraph" w:styleId="BalloonText">
    <w:name w:val="Balloon Text"/>
    <w:basedOn w:val="Normal"/>
    <w:link w:val="BalloonTextChar"/>
    <w:uiPriority w:val="99"/>
    <w:semiHidden/>
    <w:unhideWhenUsed/>
    <w:rsid w:val="00DE58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8AA"/>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5A3F5F"/>
    <w:pPr>
      <w:ind w:firstLine="720"/>
    </w:pPr>
    <w:rPr>
      <w:rFonts w:ascii="Times New Roman" w:hAnsi="Times New Roman"/>
      <w:b/>
      <w:bCs/>
    </w:rPr>
  </w:style>
  <w:style w:type="character" w:customStyle="1" w:styleId="CommentSubjectChar">
    <w:name w:val="Comment Subject Char"/>
    <w:basedOn w:val="CommentTextChar"/>
    <w:link w:val="CommentSubject"/>
    <w:uiPriority w:val="99"/>
    <w:semiHidden/>
    <w:rsid w:val="005A3F5F"/>
    <w:rPr>
      <w:rFonts w:asciiTheme="minorHAnsi" w:hAnsiTheme="minorHAnsi"/>
      <w:b/>
      <w:bCs/>
      <w:sz w:val="20"/>
      <w:szCs w:val="20"/>
    </w:rPr>
  </w:style>
  <w:style w:type="character" w:styleId="Hyperlink">
    <w:name w:val="Hyperlink"/>
    <w:basedOn w:val="DefaultParagraphFont"/>
    <w:uiPriority w:val="99"/>
    <w:unhideWhenUsed/>
    <w:rsid w:val="005F78F3"/>
    <w:rPr>
      <w:color w:val="0563C1" w:themeColor="hyperlink"/>
      <w:u w:val="single"/>
    </w:rPr>
  </w:style>
  <w:style w:type="paragraph" w:styleId="NormalWeb">
    <w:name w:val="Normal (Web)"/>
    <w:basedOn w:val="Normal"/>
    <w:uiPriority w:val="99"/>
    <w:unhideWhenUsed/>
    <w:rsid w:val="006027DD"/>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91608">
      <w:bodyDiv w:val="1"/>
      <w:marLeft w:val="0"/>
      <w:marRight w:val="0"/>
      <w:marTop w:val="0"/>
      <w:marBottom w:val="0"/>
      <w:divBdr>
        <w:top w:val="none" w:sz="0" w:space="0" w:color="auto"/>
        <w:left w:val="none" w:sz="0" w:space="0" w:color="auto"/>
        <w:bottom w:val="none" w:sz="0" w:space="0" w:color="auto"/>
        <w:right w:val="none" w:sz="0" w:space="0" w:color="auto"/>
      </w:divBdr>
    </w:div>
    <w:div w:id="8544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erl.lib.byu.edu/10.1111/j.0021-9029.2006.00094.x" TargetMode="External"/><Relationship Id="rId13" Type="http://schemas.openxmlformats.org/officeDocument/2006/relationships/hyperlink" Target="https://doi-org.erl.lib.byu.edu/10.1027/2512-8442/a000005" TargetMode="External"/><Relationship Id="rId18" Type="http://schemas.openxmlformats.org/officeDocument/2006/relationships/hyperlink" Target="https://doi-org.erl.lib.byu.edu/10.1016/j.chb.2014.04.021"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doi-org.erl.lib.byu.edu/10.1016/j.chb.2014.10.053" TargetMode="External"/><Relationship Id="rId7" Type="http://schemas.openxmlformats.org/officeDocument/2006/relationships/endnotes" Target="endnotes.xml"/><Relationship Id="rId12" Type="http://schemas.openxmlformats.org/officeDocument/2006/relationships/hyperlink" Target="https://doi-org.erl.lib.byu.edu/10.1177%2F0894439317741087" TargetMode="External"/><Relationship Id="rId17" Type="http://schemas.openxmlformats.org/officeDocument/2006/relationships/hyperlink" Target="https://doi.org/10.1542/peds.2016-1878"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doi.org/10.1037/a0024519" TargetMode="External"/><Relationship Id="rId20" Type="http://schemas.openxmlformats.org/officeDocument/2006/relationships/hyperlink" Target="https://doi-org.erl.lib.byu.edu/10.1016/j.chb.2018.06.034"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sleep.2012.09.004" TargetMode="External"/><Relationship Id="rId24"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erl.lib.byu.edu/10.1016/S1054-139X(02)00336-1" TargetMode="External"/><Relationship Id="rId23" Type="http://schemas.openxmlformats.org/officeDocument/2006/relationships/header" Target="header2.xml"/><Relationship Id="rId28" Type="http://schemas.microsoft.com/office/2011/relationships/people" Target="people.xml"/><Relationship Id="rId10" Type="http://schemas.openxmlformats.org/officeDocument/2006/relationships/hyperlink" Target="https://doi.org/10.1111/j.1753-6405.1990.tb00033.x" TargetMode="External"/><Relationship Id="rId19" Type="http://schemas.openxmlformats.org/officeDocument/2006/relationships/hyperlink" Target="http://www.pewresearch.org.erl.lib.byu.edu/files/2016/04/Nonprobability-report-May-%092016-FINAL.pdf" TargetMode="External"/><Relationship Id="rId4" Type="http://schemas.openxmlformats.org/officeDocument/2006/relationships/settings" Target="settings.xml"/><Relationship Id="rId9" Type="http://schemas.openxmlformats.org/officeDocument/2006/relationships/hyperlink" Target="https://doi-org.erl.lib.byu.edu/10.1111/j.0021-9029.2006.00094.x" TargetMode="External"/><Relationship Id="rId14" Type="http://schemas.openxmlformats.org/officeDocument/2006/relationships/hyperlink" Target="https://doi-org.erl.lib.byu.edu/10.1177%2F1046878108319930" TargetMode="Externa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A7A6-C4B0-4DAC-8E4E-6D20A1122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2274</TotalTime>
  <Pages>1</Pages>
  <Words>10474</Words>
  <Characters>59702</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McLean</dc:creator>
  <cp:keywords/>
  <dc:description/>
  <cp:lastModifiedBy>Ryan McLean</cp:lastModifiedBy>
  <cp:revision>14</cp:revision>
  <cp:lastPrinted>2019-01-18T20:18:00Z</cp:lastPrinted>
  <dcterms:created xsi:type="dcterms:W3CDTF">2019-01-17T23:10:00Z</dcterms:created>
  <dcterms:modified xsi:type="dcterms:W3CDTF">2019-01-25T17:19:00Z</dcterms:modified>
</cp:coreProperties>
</file>